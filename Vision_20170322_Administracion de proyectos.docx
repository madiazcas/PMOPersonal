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E0" w:rsidRPr="00866F82" w:rsidRDefault="00C452E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15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1985"/>
        <w:gridCol w:w="992"/>
        <w:gridCol w:w="801"/>
        <w:gridCol w:w="2198"/>
        <w:gridCol w:w="2113"/>
      </w:tblGrid>
      <w:tr w:rsidR="00DD2E0F" w:rsidRPr="007D445C" w:rsidTr="00866F82">
        <w:trPr>
          <w:trHeight w:val="253"/>
        </w:trPr>
        <w:tc>
          <w:tcPr>
            <w:tcW w:w="10215" w:type="dxa"/>
            <w:gridSpan w:val="6"/>
            <w:shd w:val="clear" w:color="auto" w:fill="71DAFF"/>
            <w:vAlign w:val="center"/>
          </w:tcPr>
          <w:p w:rsidR="00DD2E0F" w:rsidRPr="00866F82" w:rsidRDefault="00DD2E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Control</w:t>
            </w:r>
          </w:p>
        </w:tc>
      </w:tr>
      <w:tr w:rsidR="00C452E0" w:rsidRPr="007D445C" w:rsidTr="00866F82">
        <w:trPr>
          <w:trHeight w:val="253"/>
        </w:trPr>
        <w:tc>
          <w:tcPr>
            <w:tcW w:w="2126" w:type="dxa"/>
            <w:shd w:val="clear" w:color="auto" w:fill="E6E6E6"/>
            <w:vAlign w:val="center"/>
          </w:tcPr>
          <w:p w:rsidR="00C452E0" w:rsidRPr="00866F82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bookmarkStart w:id="0" w:name="OLE_LINK1"/>
            <w:bookmarkStart w:id="1" w:name="OLE_LINK2"/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Proyecto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192036" w:rsidRPr="007D445C" w:rsidRDefault="00A349A5" w:rsidP="0019203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Administración de proyectos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:rsidR="00C452E0" w:rsidRPr="00866F82" w:rsidRDefault="00C452E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Etapa</w:t>
            </w:r>
          </w:p>
        </w:tc>
      </w:tr>
      <w:tr w:rsidR="00C452E0" w:rsidRPr="007D445C" w:rsidTr="00866F82">
        <w:trPr>
          <w:cantSplit/>
          <w:trHeight w:val="238"/>
        </w:trPr>
        <w:tc>
          <w:tcPr>
            <w:tcW w:w="2126" w:type="dxa"/>
            <w:shd w:val="clear" w:color="auto" w:fill="E6E6E6"/>
            <w:vAlign w:val="center"/>
          </w:tcPr>
          <w:p w:rsidR="00C452E0" w:rsidRPr="00866F82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Producto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C452E0" w:rsidRPr="007D445C" w:rsidRDefault="00A349A5" w:rsidP="0090280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Organización y estrategia</w:t>
            </w:r>
          </w:p>
        </w:tc>
        <w:tc>
          <w:tcPr>
            <w:tcW w:w="2113" w:type="dxa"/>
            <w:vMerge w:val="restart"/>
            <w:shd w:val="clear" w:color="auto" w:fill="auto"/>
          </w:tcPr>
          <w:p w:rsidR="00437B48" w:rsidRPr="007D445C" w:rsidRDefault="00437B4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37B48" w:rsidRPr="007D445C" w:rsidRDefault="00437B48" w:rsidP="00437B4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C452E0" w:rsidRPr="007D445C" w:rsidRDefault="00C82869" w:rsidP="00437B4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Style w:val="nfasis"/>
                <w:rFonts w:ascii="Arial" w:hAnsi="Arial" w:cs="Arial"/>
                <w:bCs/>
                <w:i w:val="0"/>
                <w:iCs w:val="0"/>
                <w:color w:val="545454"/>
                <w:shd w:val="clear" w:color="auto" w:fill="FFFFFF"/>
                <w:lang w:val="es-MX"/>
              </w:rPr>
              <w:t xml:space="preserve">Planeación </w:t>
            </w:r>
          </w:p>
        </w:tc>
      </w:tr>
      <w:tr w:rsidR="007E6711" w:rsidRPr="007D445C" w:rsidTr="00396F32">
        <w:trPr>
          <w:cantSplit/>
          <w:trHeight w:val="253"/>
        </w:trPr>
        <w:tc>
          <w:tcPr>
            <w:tcW w:w="2126" w:type="dxa"/>
            <w:shd w:val="clear" w:color="auto" w:fill="E6E6E6"/>
            <w:vAlign w:val="center"/>
          </w:tcPr>
          <w:p w:rsidR="007E6711" w:rsidRPr="00866F82" w:rsidRDefault="007E6711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1985" w:type="dxa"/>
            <w:shd w:val="clear" w:color="auto" w:fill="auto"/>
          </w:tcPr>
          <w:p w:rsidR="007E6711" w:rsidRPr="007D445C" w:rsidRDefault="00A349A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  <w:r w:rsidR="007E6711" w:rsidRPr="007D445C">
              <w:rPr>
                <w:rFonts w:ascii="Arial" w:hAnsi="Arial" w:cs="Arial"/>
                <w:sz w:val="22"/>
                <w:szCs w:val="22"/>
                <w:lang w:val="es-MX"/>
              </w:rPr>
              <w:t>/</w:t>
            </w: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  <w:r w:rsidR="007E6711" w:rsidRPr="007D445C">
              <w:rPr>
                <w:rFonts w:ascii="Arial" w:hAnsi="Arial" w:cs="Arial"/>
                <w:sz w:val="22"/>
                <w:szCs w:val="22"/>
                <w:lang w:val="es-MX"/>
              </w:rPr>
              <w:t xml:space="preserve">/2017  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6711" w:rsidRPr="007D445C" w:rsidRDefault="007E671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Hora</w:t>
            </w:r>
          </w:p>
        </w:tc>
        <w:tc>
          <w:tcPr>
            <w:tcW w:w="801" w:type="dxa"/>
            <w:shd w:val="clear" w:color="auto" w:fill="auto"/>
          </w:tcPr>
          <w:p w:rsidR="007E6711" w:rsidRPr="007D445C" w:rsidRDefault="007E6711" w:rsidP="00EB343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11:00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:rsidR="007E6711" w:rsidRPr="007D445C" w:rsidRDefault="007E6711" w:rsidP="00EB343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113" w:type="dxa"/>
            <w:vMerge/>
            <w:shd w:val="clear" w:color="auto" w:fill="auto"/>
          </w:tcPr>
          <w:p w:rsidR="007E6711" w:rsidRPr="007D445C" w:rsidRDefault="007E671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C452E0" w:rsidRPr="00A349A5" w:rsidTr="00866F82">
        <w:trPr>
          <w:cantSplit/>
          <w:trHeight w:val="238"/>
        </w:trPr>
        <w:tc>
          <w:tcPr>
            <w:tcW w:w="2126" w:type="dxa"/>
            <w:shd w:val="clear" w:color="auto" w:fill="E6E6E6"/>
            <w:vAlign w:val="center"/>
          </w:tcPr>
          <w:p w:rsidR="00C452E0" w:rsidRPr="00866F82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Lugar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C452E0" w:rsidRPr="007D445C" w:rsidRDefault="00A349A5" w:rsidP="006B7AA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ILCE Miramontes 3er piso</w:t>
            </w:r>
          </w:p>
        </w:tc>
        <w:tc>
          <w:tcPr>
            <w:tcW w:w="2113" w:type="dxa"/>
            <w:vMerge/>
            <w:shd w:val="clear" w:color="auto" w:fill="auto"/>
          </w:tcPr>
          <w:p w:rsidR="00C452E0" w:rsidRPr="007D445C" w:rsidRDefault="00C452E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bookmarkEnd w:id="0"/>
      <w:bookmarkEnd w:id="1"/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06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2268"/>
        <w:gridCol w:w="1134"/>
        <w:gridCol w:w="5363"/>
      </w:tblGrid>
      <w:tr w:rsidR="008B64B0" w:rsidRPr="007D445C" w:rsidTr="003C34BF">
        <w:trPr>
          <w:trHeight w:val="487"/>
        </w:trPr>
        <w:tc>
          <w:tcPr>
            <w:tcW w:w="10206" w:type="dxa"/>
            <w:gridSpan w:val="4"/>
            <w:shd w:val="clear" w:color="auto" w:fill="71DAFF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Registro de cambios</w:t>
            </w:r>
          </w:p>
        </w:tc>
      </w:tr>
      <w:tr w:rsidR="008B64B0" w:rsidRPr="007D445C" w:rsidTr="00866F82">
        <w:trPr>
          <w:trHeight w:val="60"/>
        </w:trPr>
        <w:tc>
          <w:tcPr>
            <w:tcW w:w="1441" w:type="dxa"/>
            <w:shd w:val="clear" w:color="auto" w:fill="E6E6E6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Autor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5363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Referencia de cambio</w:t>
            </w:r>
          </w:p>
        </w:tc>
      </w:tr>
      <w:tr w:rsidR="008B64B0" w:rsidRPr="007D445C" w:rsidTr="00866F82">
        <w:trPr>
          <w:trHeight w:val="328"/>
        </w:trPr>
        <w:tc>
          <w:tcPr>
            <w:tcW w:w="1441" w:type="dxa"/>
            <w:shd w:val="clear" w:color="auto" w:fill="auto"/>
            <w:vAlign w:val="center"/>
          </w:tcPr>
          <w:p w:rsidR="008B64B0" w:rsidRPr="007D445C" w:rsidRDefault="008B64B0" w:rsidP="003C34B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22/03/2017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Marcelo Luján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sz w:val="22"/>
                <w:szCs w:val="22"/>
                <w:lang w:val="es-MX"/>
              </w:rPr>
              <w:t>1.0</w:t>
            </w:r>
          </w:p>
        </w:tc>
        <w:tc>
          <w:tcPr>
            <w:tcW w:w="5363" w:type="dxa"/>
            <w:shd w:val="clear" w:color="auto" w:fill="auto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06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4560"/>
        <w:gridCol w:w="1842"/>
        <w:gridCol w:w="1418"/>
        <w:gridCol w:w="2386"/>
      </w:tblGrid>
      <w:tr w:rsidR="008B64B0" w:rsidRPr="007D445C" w:rsidTr="003C34BF">
        <w:trPr>
          <w:trHeight w:val="487"/>
        </w:trPr>
        <w:tc>
          <w:tcPr>
            <w:tcW w:w="10206" w:type="dxa"/>
            <w:gridSpan w:val="4"/>
            <w:shd w:val="clear" w:color="auto" w:fill="71DAFF"/>
            <w:vAlign w:val="center"/>
          </w:tcPr>
          <w:p w:rsidR="008B64B0" w:rsidRPr="00866F82" w:rsidRDefault="008B64B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Revisión </w:t>
            </w:r>
          </w:p>
        </w:tc>
      </w:tr>
      <w:tr w:rsidR="00B3671F" w:rsidRPr="007D445C" w:rsidTr="00B3671F">
        <w:trPr>
          <w:trHeight w:val="60"/>
        </w:trPr>
        <w:tc>
          <w:tcPr>
            <w:tcW w:w="4560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2386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Firma</w:t>
            </w:r>
          </w:p>
        </w:tc>
      </w:tr>
      <w:tr w:rsidR="00B3671F" w:rsidRPr="007D445C" w:rsidTr="00866F82">
        <w:trPr>
          <w:trHeight w:val="347"/>
        </w:trPr>
        <w:tc>
          <w:tcPr>
            <w:tcW w:w="4560" w:type="dxa"/>
            <w:shd w:val="clear" w:color="auto" w:fill="auto"/>
            <w:vAlign w:val="center"/>
          </w:tcPr>
          <w:p w:rsidR="008B64B0" w:rsidRPr="007D445C" w:rsidRDefault="00B3671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Miguel Ángel Díaz</w:t>
            </w:r>
            <w:ins w:id="2" w:author="MLujan" w:date="2017-05-25T13:08:00Z">
              <w:r w:rsidR="003F2BB6">
                <w:rPr>
                  <w:rFonts w:ascii="Arial" w:hAnsi="Arial" w:cs="Arial"/>
                  <w:sz w:val="22"/>
                  <w:szCs w:val="22"/>
                  <w:lang w:val="es-MX"/>
                </w:rPr>
                <w:t xml:space="preserve"> Castañeda</w:t>
              </w:r>
            </w:ins>
          </w:p>
        </w:tc>
        <w:tc>
          <w:tcPr>
            <w:tcW w:w="1842" w:type="dxa"/>
            <w:shd w:val="clear" w:color="auto" w:fill="auto"/>
            <w:vAlign w:val="center"/>
          </w:tcPr>
          <w:p w:rsidR="008B64B0" w:rsidRPr="00866F82" w:rsidRDefault="00B3671F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1.0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B64B0" w:rsidRPr="00866F82" w:rsidRDefault="00B3671F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sz w:val="22"/>
                <w:szCs w:val="22"/>
                <w:lang w:val="es-MX"/>
              </w:rPr>
              <w:t>22/03/2017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8245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4276"/>
        <w:gridCol w:w="3969"/>
      </w:tblGrid>
      <w:tr w:rsidR="008B64B0" w:rsidRPr="007D445C" w:rsidTr="00866F82">
        <w:trPr>
          <w:trHeight w:val="487"/>
        </w:trPr>
        <w:tc>
          <w:tcPr>
            <w:tcW w:w="8245" w:type="dxa"/>
            <w:gridSpan w:val="2"/>
            <w:shd w:val="clear" w:color="auto" w:fill="71DAFF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Distribución </w:t>
            </w:r>
          </w:p>
        </w:tc>
      </w:tr>
      <w:tr w:rsidR="008B64B0" w:rsidRPr="007D445C" w:rsidTr="00866F82">
        <w:trPr>
          <w:trHeight w:val="60"/>
        </w:trPr>
        <w:tc>
          <w:tcPr>
            <w:tcW w:w="4276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8B64B0" w:rsidRPr="00866F82" w:rsidRDefault="008B64B0" w:rsidP="003C34B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Puesto</w:t>
            </w:r>
          </w:p>
        </w:tc>
      </w:tr>
      <w:tr w:rsidR="008B64B0" w:rsidRPr="007D445C" w:rsidTr="00866F82">
        <w:trPr>
          <w:trHeight w:val="328"/>
        </w:trPr>
        <w:tc>
          <w:tcPr>
            <w:tcW w:w="4276" w:type="dxa"/>
            <w:shd w:val="clear" w:color="auto" w:fill="auto"/>
            <w:vAlign w:val="center"/>
          </w:tcPr>
          <w:p w:rsidR="008B64B0" w:rsidRPr="00866F82" w:rsidRDefault="0058493B" w:rsidP="00866F8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Miguel Ángel Díaz</w:t>
            </w:r>
            <w:ins w:id="3" w:author="MLujan" w:date="2017-05-25T13:07:00Z">
              <w:r w:rsidR="008149EE">
                <w:rPr>
                  <w:rFonts w:ascii="Arial" w:hAnsi="Arial" w:cs="Arial"/>
                  <w:sz w:val="22"/>
                  <w:szCs w:val="22"/>
                  <w:lang w:val="es-MX"/>
                </w:rPr>
                <w:t xml:space="preserve"> Castañeda</w:t>
              </w:r>
            </w:ins>
          </w:p>
        </w:tc>
        <w:tc>
          <w:tcPr>
            <w:tcW w:w="3969" w:type="dxa"/>
            <w:shd w:val="clear" w:color="auto" w:fill="auto"/>
            <w:vAlign w:val="center"/>
          </w:tcPr>
          <w:p w:rsidR="008B64B0" w:rsidRPr="00866F82" w:rsidRDefault="0058493B" w:rsidP="00866F8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PMO</w:t>
            </w:r>
          </w:p>
        </w:tc>
      </w:tr>
    </w:tbl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p w:rsidR="008B64B0" w:rsidRPr="007D445C" w:rsidRDefault="008B64B0">
      <w:pPr>
        <w:rPr>
          <w:rFonts w:ascii="Arial" w:hAnsi="Arial" w:cs="Arial"/>
          <w:sz w:val="22"/>
          <w:szCs w:val="22"/>
          <w:lang w:val="es-MX"/>
        </w:rPr>
      </w:pPr>
    </w:p>
    <w:p w:rsidR="00911E86" w:rsidRPr="007D445C" w:rsidRDefault="00911E86">
      <w:pPr>
        <w:rPr>
          <w:rFonts w:ascii="Arial" w:hAnsi="Arial" w:cs="Arial"/>
          <w:sz w:val="22"/>
          <w:szCs w:val="22"/>
          <w:lang w:val="es-MX"/>
        </w:rPr>
      </w:pPr>
    </w:p>
    <w:p w:rsidR="0082089C" w:rsidRPr="007D445C" w:rsidRDefault="0082089C">
      <w:pPr>
        <w:rPr>
          <w:rFonts w:ascii="Arial" w:hAnsi="Arial" w:cs="Arial"/>
          <w:sz w:val="22"/>
          <w:szCs w:val="22"/>
          <w:lang w:val="es-MX"/>
        </w:rPr>
      </w:pPr>
      <w:r w:rsidRPr="007D445C">
        <w:rPr>
          <w:rFonts w:ascii="Arial" w:hAnsi="Arial" w:cs="Arial"/>
          <w:sz w:val="22"/>
          <w:szCs w:val="22"/>
          <w:lang w:val="es-MX"/>
        </w:rPr>
        <w:br w:type="page"/>
      </w:r>
    </w:p>
    <w:p w:rsidR="0082089C" w:rsidRPr="00866F82" w:rsidRDefault="007D445C" w:rsidP="0082089C">
      <w:pPr>
        <w:pStyle w:val="Ttulo1"/>
        <w:rPr>
          <w:sz w:val="42"/>
          <w:lang w:val="es-MX"/>
        </w:rPr>
      </w:pPr>
      <w:r w:rsidRPr="007D445C">
        <w:rPr>
          <w:sz w:val="42"/>
          <w:lang w:val="es-MX"/>
        </w:rPr>
        <w:lastRenderedPageBreak/>
        <w:t>Administración</w:t>
      </w:r>
      <w:r w:rsidR="0082089C" w:rsidRPr="00866F82">
        <w:rPr>
          <w:sz w:val="42"/>
          <w:lang w:val="es-MX"/>
        </w:rPr>
        <w:t xml:space="preserve"> de proyectos</w:t>
      </w:r>
    </w:p>
    <w:p w:rsidR="0082089C" w:rsidRPr="00866F82" w:rsidRDefault="0082089C" w:rsidP="00866F82">
      <w:pPr>
        <w:pStyle w:val="Ttulo2"/>
        <w:jc w:val="left"/>
        <w:rPr>
          <w:i/>
          <w:iCs/>
          <w:sz w:val="42"/>
          <w:lang w:val="es-MX"/>
        </w:rPr>
      </w:pPr>
      <w:bookmarkStart w:id="4" w:name="_Toc12089006"/>
      <w:bookmarkStart w:id="5" w:name="_Toc12669114"/>
      <w:r w:rsidRPr="00866F82">
        <w:rPr>
          <w:i/>
          <w:iCs/>
          <w:sz w:val="42"/>
          <w:lang w:val="es-MX"/>
        </w:rPr>
        <w:t>Visión/</w:t>
      </w:r>
      <w:bookmarkEnd w:id="4"/>
      <w:bookmarkEnd w:id="5"/>
      <w:r w:rsidRPr="00866F82">
        <w:rPr>
          <w:i/>
          <w:iCs/>
          <w:sz w:val="42"/>
          <w:lang w:val="es-MX"/>
        </w:rPr>
        <w:t>Alcance</w:t>
      </w:r>
    </w:p>
    <w:p w:rsidR="0082089C" w:rsidRPr="00866F82" w:rsidRDefault="0082089C" w:rsidP="0082089C">
      <w:pPr>
        <w:rPr>
          <w:lang w:val="es-MX"/>
        </w:rPr>
      </w:pPr>
    </w:p>
    <w:p w:rsidR="0082089C" w:rsidRPr="00866F82" w:rsidRDefault="0082089C" w:rsidP="0082089C">
      <w:pPr>
        <w:pStyle w:val="Ttulo3"/>
        <w:rPr>
          <w:sz w:val="42"/>
          <w:lang w:val="es-MX"/>
        </w:rPr>
      </w:pPr>
      <w:r w:rsidRPr="00866F82">
        <w:rPr>
          <w:sz w:val="42"/>
          <w:lang w:val="es-MX"/>
        </w:rPr>
        <w:t>IL</w:t>
      </w:r>
      <w:r w:rsidR="00866F82">
        <w:rPr>
          <w:sz w:val="42"/>
          <w:lang w:val="es-MX"/>
        </w:rPr>
        <w:t>C</w:t>
      </w:r>
      <w:r w:rsidRPr="00866F82">
        <w:rPr>
          <w:sz w:val="42"/>
          <w:lang w:val="es-MX"/>
        </w:rPr>
        <w:t>E</w:t>
      </w:r>
    </w:p>
    <w:p w:rsidR="0082089C" w:rsidRPr="00866F82" w:rsidRDefault="0082089C" w:rsidP="0082089C">
      <w:pPr>
        <w:rPr>
          <w:lang w:val="es-MX"/>
        </w:rPr>
      </w:pPr>
    </w:p>
    <w:p w:rsidR="0082089C" w:rsidRPr="00866F82" w:rsidRDefault="0082089C" w:rsidP="0082089C">
      <w:pPr>
        <w:rPr>
          <w:lang w:val="es-MX"/>
        </w:rPr>
      </w:pPr>
    </w:p>
    <w:p w:rsidR="0082089C" w:rsidRPr="007D445C" w:rsidRDefault="003C752D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 w:rsidRPr="003C752D">
        <w:rPr>
          <w:rFonts w:ascii="Arial" w:hAnsi="Arial" w:cs="Arial"/>
          <w:sz w:val="22"/>
          <w:szCs w:val="22"/>
          <w:lang w:val="es-MX"/>
        </w:rPr>
        <w:t>El documento Visión / Alcance representa las ideas y decisiones desarrolladas durante la fase de visualización</w:t>
      </w:r>
      <w:r>
        <w:rPr>
          <w:rFonts w:ascii="Arial" w:hAnsi="Arial" w:cs="Arial"/>
          <w:sz w:val="22"/>
          <w:szCs w:val="22"/>
          <w:lang w:val="es-MX"/>
        </w:rPr>
        <w:t xml:space="preserve"> de negocio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. El objetivo de </w:t>
      </w:r>
      <w:r>
        <w:rPr>
          <w:rFonts w:ascii="Arial" w:hAnsi="Arial" w:cs="Arial"/>
          <w:sz w:val="22"/>
          <w:szCs w:val="22"/>
          <w:lang w:val="es-MX"/>
        </w:rPr>
        <w:t>est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a fase, representada por el contenido de la documentación, es lograr el acuerdo </w:t>
      </w:r>
      <w:r>
        <w:rPr>
          <w:rFonts w:ascii="Arial" w:hAnsi="Arial" w:cs="Arial"/>
          <w:sz w:val="22"/>
          <w:szCs w:val="22"/>
          <w:lang w:val="es-MX"/>
        </w:rPr>
        <w:t>entre el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 equipo y </w:t>
      </w:r>
      <w:r>
        <w:rPr>
          <w:rFonts w:ascii="Arial" w:hAnsi="Arial" w:cs="Arial"/>
          <w:sz w:val="22"/>
          <w:szCs w:val="22"/>
          <w:lang w:val="es-MX"/>
        </w:rPr>
        <w:t xml:space="preserve">el </w:t>
      </w:r>
      <w:r w:rsidRPr="003C752D">
        <w:rPr>
          <w:rFonts w:ascii="Arial" w:hAnsi="Arial" w:cs="Arial"/>
          <w:sz w:val="22"/>
          <w:szCs w:val="22"/>
          <w:lang w:val="es-MX"/>
        </w:rPr>
        <w:t>cliente sobre la solución deseada y la dirección general del proyecto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03372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Oportunidad de negocio</w:t>
      </w:r>
    </w:p>
    <w:p w:rsidR="0082089C" w:rsidRPr="00866F82" w:rsidRDefault="00CA41D5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U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na Oficina de </w:t>
      </w:r>
      <w:r>
        <w:rPr>
          <w:rFonts w:ascii="Arial" w:hAnsi="Arial" w:cs="Arial"/>
          <w:sz w:val="22"/>
          <w:szCs w:val="22"/>
          <w:lang w:val="es-MX"/>
        </w:rPr>
        <w:t xml:space="preserve">Administración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de Proyectos (Project Management Office, PMO) es un grupo o </w:t>
      </w:r>
      <w:ins w:id="6" w:author="ILCE" w:date="2017-03-23T11:26:00Z">
        <w:r w:rsidR="00866F82">
          <w:rPr>
            <w:rFonts w:ascii="Arial" w:hAnsi="Arial" w:cs="Arial"/>
            <w:sz w:val="22"/>
            <w:szCs w:val="22"/>
            <w:lang w:val="es-MX"/>
          </w:rPr>
          <w:t>d</w:t>
        </w:r>
      </w:ins>
      <w:r w:rsidRPr="00CA41D5">
        <w:rPr>
          <w:rFonts w:ascii="Arial" w:hAnsi="Arial" w:cs="Arial"/>
          <w:sz w:val="22"/>
          <w:szCs w:val="22"/>
          <w:lang w:val="es-MX"/>
        </w:rPr>
        <w:t>epartamento dentro de la empresa que define y mantiene estándares para la gestión de proyectos en la organización.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La </w:t>
      </w:r>
      <w:r>
        <w:rPr>
          <w:rFonts w:ascii="Arial" w:hAnsi="Arial" w:cs="Arial"/>
          <w:sz w:val="22"/>
          <w:szCs w:val="22"/>
          <w:lang w:val="es-MX"/>
        </w:rPr>
        <w:t xml:space="preserve">PMO por lo tanto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busca estandarizar y </w:t>
      </w:r>
      <w:r>
        <w:rPr>
          <w:rFonts w:ascii="Arial" w:hAnsi="Arial" w:cs="Arial"/>
          <w:sz w:val="22"/>
          <w:szCs w:val="22"/>
          <w:lang w:val="es-MX"/>
        </w:rPr>
        <w:t xml:space="preserve">lograr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optimizar procesos </w:t>
      </w:r>
      <w:r>
        <w:rPr>
          <w:rFonts w:ascii="Arial" w:hAnsi="Arial" w:cs="Arial"/>
          <w:sz w:val="22"/>
          <w:szCs w:val="22"/>
          <w:lang w:val="es-MX"/>
        </w:rPr>
        <w:t>durante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la ejecución de </w:t>
      </w:r>
      <w:r>
        <w:rPr>
          <w:rFonts w:ascii="Arial" w:hAnsi="Arial" w:cs="Arial"/>
          <w:sz w:val="22"/>
          <w:szCs w:val="22"/>
          <w:lang w:val="es-MX"/>
        </w:rPr>
        <w:t xml:space="preserve">todos los 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proyectos. Además, de ser el gestor de la documentación, las guías y las métricas asociadas a </w:t>
      </w:r>
      <w:r>
        <w:rPr>
          <w:rFonts w:ascii="Arial" w:hAnsi="Arial" w:cs="Arial"/>
          <w:sz w:val="22"/>
          <w:szCs w:val="22"/>
          <w:lang w:val="es-MX"/>
        </w:rPr>
        <w:t xml:space="preserve">los </w:t>
      </w:r>
      <w:r w:rsidRPr="00CA41D5">
        <w:rPr>
          <w:rFonts w:ascii="Arial" w:hAnsi="Arial" w:cs="Arial"/>
          <w:sz w:val="22"/>
          <w:szCs w:val="22"/>
          <w:lang w:val="es-MX"/>
        </w:rPr>
        <w:t>procesos</w:t>
      </w:r>
      <w:r>
        <w:rPr>
          <w:rFonts w:ascii="Arial" w:hAnsi="Arial" w:cs="Arial"/>
          <w:sz w:val="22"/>
          <w:szCs w:val="22"/>
          <w:lang w:val="es-MX"/>
        </w:rPr>
        <w:t xml:space="preserve"> por los que atraviesa un proyecto</w:t>
      </w:r>
      <w:r w:rsidRPr="00CA41D5">
        <w:rPr>
          <w:rFonts w:ascii="Arial" w:hAnsi="Arial" w:cs="Arial"/>
          <w:sz w:val="22"/>
          <w:szCs w:val="22"/>
          <w:lang w:val="es-MX"/>
        </w:rPr>
        <w:t>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Visión</w:t>
      </w:r>
    </w:p>
    <w:p w:rsidR="0082089C" w:rsidRPr="00866F82" w:rsidRDefault="00CA41D5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A41D5">
        <w:rPr>
          <w:rFonts w:ascii="Arial" w:hAnsi="Arial" w:cs="Arial"/>
          <w:sz w:val="22"/>
          <w:szCs w:val="22"/>
          <w:lang w:val="es-MX"/>
        </w:rPr>
        <w:t>Aumenta</w:t>
      </w:r>
      <w:r>
        <w:rPr>
          <w:rFonts w:ascii="Arial" w:hAnsi="Arial" w:cs="Arial"/>
          <w:sz w:val="22"/>
          <w:szCs w:val="22"/>
          <w:lang w:val="es-MX"/>
        </w:rPr>
        <w:t>r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la probabilidad de éxito de los proyectos y la rentabilidad de éstos. Además</w:t>
      </w:r>
      <w:r>
        <w:rPr>
          <w:rFonts w:ascii="Arial" w:hAnsi="Arial" w:cs="Arial"/>
          <w:sz w:val="22"/>
          <w:szCs w:val="22"/>
          <w:lang w:val="es-MX"/>
        </w:rPr>
        <w:t xml:space="preserve"> de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>detectar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nuevas oportunidades de negocio, incrementa</w:t>
      </w:r>
      <w:r>
        <w:rPr>
          <w:rFonts w:ascii="Arial" w:hAnsi="Arial" w:cs="Arial"/>
          <w:sz w:val="22"/>
          <w:szCs w:val="22"/>
          <w:lang w:val="es-MX"/>
        </w:rPr>
        <w:t>ndo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la satisfacción de </w:t>
      </w:r>
      <w:r>
        <w:rPr>
          <w:rFonts w:ascii="Arial" w:hAnsi="Arial" w:cs="Arial"/>
          <w:sz w:val="22"/>
          <w:szCs w:val="22"/>
          <w:lang w:val="es-MX"/>
        </w:rPr>
        <w:t>los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clientes, y crea</w:t>
      </w:r>
      <w:r>
        <w:rPr>
          <w:rFonts w:ascii="Arial" w:hAnsi="Arial" w:cs="Arial"/>
          <w:sz w:val="22"/>
          <w:szCs w:val="22"/>
          <w:lang w:val="es-MX"/>
        </w:rPr>
        <w:t>r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 xml:space="preserve">una imagen de </w:t>
      </w:r>
      <w:r w:rsidRPr="00CA41D5">
        <w:rPr>
          <w:rFonts w:ascii="Arial" w:hAnsi="Arial" w:cs="Arial"/>
          <w:sz w:val="22"/>
          <w:szCs w:val="22"/>
          <w:lang w:val="es-MX"/>
        </w:rPr>
        <w:t>eficien</w:t>
      </w:r>
      <w:r>
        <w:rPr>
          <w:rFonts w:ascii="Arial" w:hAnsi="Arial" w:cs="Arial"/>
          <w:sz w:val="22"/>
          <w:szCs w:val="22"/>
          <w:lang w:val="es-MX"/>
        </w:rPr>
        <w:t>cia dentro</w:t>
      </w:r>
      <w:r w:rsidRPr="00CA41D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>y fuera de la organización.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7D445C" w:rsidP="00866F82">
      <w:pPr>
        <w:pStyle w:val="Ttulo1"/>
        <w:rPr>
          <w:lang w:val="es-MX"/>
        </w:rPr>
      </w:pPr>
      <w:r w:rsidRPr="00866F82">
        <w:rPr>
          <w:lang w:val="es-MX"/>
        </w:rPr>
        <w:t>Análisis</w:t>
      </w:r>
      <w:r w:rsidR="0082089C" w:rsidRPr="00866F82">
        <w:rPr>
          <w:lang w:val="es-MX"/>
        </w:rPr>
        <w:t xml:space="preserve"> de beneficios</w:t>
      </w:r>
    </w:p>
    <w:p w:rsidR="003E1BD4" w:rsidRPr="003C34BF" w:rsidRDefault="00C44C7E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busca cumplir con la entrega de p</w:t>
      </w:r>
      <w:r w:rsidRPr="00C44C7E">
        <w:rPr>
          <w:rFonts w:ascii="Arial" w:hAnsi="Arial" w:cs="Arial"/>
          <w:sz w:val="22"/>
          <w:szCs w:val="22"/>
          <w:lang w:val="es-MX"/>
        </w:rPr>
        <w:t xml:space="preserve">royectos </w:t>
      </w:r>
      <w:r>
        <w:rPr>
          <w:rFonts w:ascii="Arial" w:hAnsi="Arial" w:cs="Arial"/>
          <w:sz w:val="22"/>
          <w:szCs w:val="22"/>
          <w:lang w:val="es-MX"/>
        </w:rPr>
        <w:t xml:space="preserve">dentro de los límites de </w:t>
      </w:r>
      <w:r w:rsidRPr="00C44C7E">
        <w:rPr>
          <w:rFonts w:ascii="Arial" w:hAnsi="Arial" w:cs="Arial"/>
          <w:sz w:val="22"/>
          <w:szCs w:val="22"/>
          <w:lang w:val="es-MX"/>
        </w:rPr>
        <w:t>presupuesto</w:t>
      </w:r>
      <w:r>
        <w:rPr>
          <w:rFonts w:ascii="Arial" w:hAnsi="Arial" w:cs="Arial"/>
          <w:sz w:val="22"/>
          <w:szCs w:val="22"/>
          <w:lang w:val="es-MX"/>
        </w:rPr>
        <w:t>, tiempo</w:t>
      </w:r>
      <w:r w:rsidR="003E1BD4">
        <w:rPr>
          <w:rFonts w:ascii="Arial" w:hAnsi="Arial" w:cs="Arial"/>
          <w:sz w:val="22"/>
          <w:szCs w:val="22"/>
          <w:lang w:val="es-MX"/>
        </w:rPr>
        <w:t xml:space="preserve">, esfuerzo de </w:t>
      </w:r>
      <w:ins w:id="7" w:author="ILCE" w:date="2017-03-24T09:12:00Z">
        <w:r w:rsidR="00270E78">
          <w:rPr>
            <w:rFonts w:ascii="Arial" w:hAnsi="Arial" w:cs="Arial"/>
            <w:sz w:val="22"/>
            <w:szCs w:val="22"/>
            <w:lang w:val="es-MX"/>
          </w:rPr>
          <w:t>l</w:t>
        </w:r>
      </w:ins>
      <w:r w:rsidR="003E1BD4">
        <w:rPr>
          <w:rFonts w:ascii="Arial" w:hAnsi="Arial" w:cs="Arial"/>
          <w:sz w:val="22"/>
          <w:szCs w:val="22"/>
          <w:lang w:val="es-MX"/>
        </w:rPr>
        <w:t>as personas</w:t>
      </w:r>
      <w:r>
        <w:rPr>
          <w:rFonts w:ascii="Arial" w:hAnsi="Arial" w:cs="Arial"/>
          <w:sz w:val="22"/>
          <w:szCs w:val="22"/>
          <w:lang w:val="es-MX"/>
        </w:rPr>
        <w:t xml:space="preserve">, </w:t>
      </w:r>
      <w:r w:rsidR="003E1BD4">
        <w:rPr>
          <w:rFonts w:ascii="Arial" w:hAnsi="Arial" w:cs="Arial"/>
          <w:sz w:val="22"/>
          <w:szCs w:val="22"/>
          <w:lang w:val="es-MX"/>
        </w:rPr>
        <w:t xml:space="preserve">y </w:t>
      </w:r>
      <w:r>
        <w:rPr>
          <w:rFonts w:ascii="Arial" w:hAnsi="Arial" w:cs="Arial"/>
          <w:sz w:val="22"/>
          <w:szCs w:val="22"/>
          <w:lang w:val="es-MX"/>
        </w:rPr>
        <w:t xml:space="preserve">recursos diversos </w:t>
      </w:r>
      <w:r w:rsidR="003E1BD4">
        <w:rPr>
          <w:rFonts w:ascii="Arial" w:hAnsi="Arial" w:cs="Arial"/>
          <w:sz w:val="22"/>
          <w:szCs w:val="22"/>
          <w:lang w:val="es-MX"/>
        </w:rPr>
        <w:t>relacionados al proyecto, impulsando m</w:t>
      </w:r>
      <w:r w:rsidR="003E1BD4" w:rsidRPr="00C44C7E">
        <w:rPr>
          <w:rFonts w:ascii="Arial" w:hAnsi="Arial" w:cs="Arial"/>
          <w:sz w:val="22"/>
          <w:szCs w:val="22"/>
          <w:lang w:val="es-MX"/>
        </w:rPr>
        <w:t xml:space="preserve">ejoras </w:t>
      </w:r>
      <w:r w:rsidR="003E1BD4">
        <w:rPr>
          <w:rFonts w:ascii="Arial" w:hAnsi="Arial" w:cs="Arial"/>
          <w:sz w:val="22"/>
          <w:szCs w:val="22"/>
          <w:lang w:val="es-MX"/>
        </w:rPr>
        <w:t xml:space="preserve">en la </w:t>
      </w:r>
      <w:r w:rsidR="003E1BD4" w:rsidRPr="00C44C7E">
        <w:rPr>
          <w:rFonts w:ascii="Arial" w:hAnsi="Arial" w:cs="Arial"/>
          <w:sz w:val="22"/>
          <w:szCs w:val="22"/>
          <w:lang w:val="es-MX"/>
        </w:rPr>
        <w:t>productividad</w:t>
      </w:r>
      <w:r w:rsidR="003E1BD4">
        <w:rPr>
          <w:rFonts w:ascii="Arial" w:hAnsi="Arial" w:cs="Arial"/>
          <w:sz w:val="22"/>
          <w:szCs w:val="22"/>
          <w:lang w:val="es-MX"/>
        </w:rPr>
        <w:t xml:space="preserve"> de los equipos de trabajo y la optimización del uso de recursos.</w:t>
      </w:r>
    </w:p>
    <w:p w:rsidR="0082089C" w:rsidRDefault="0082089C" w:rsidP="00866F8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C44C7E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trabaja para i</w:t>
      </w:r>
      <w:r w:rsidR="00C44C7E" w:rsidRPr="00C44C7E">
        <w:rPr>
          <w:rFonts w:ascii="Arial" w:hAnsi="Arial" w:cs="Arial"/>
          <w:sz w:val="22"/>
          <w:szCs w:val="22"/>
          <w:lang w:val="es-MX"/>
        </w:rPr>
        <w:t>ncrement</w:t>
      </w:r>
      <w:r>
        <w:rPr>
          <w:rFonts w:ascii="Arial" w:hAnsi="Arial" w:cs="Arial"/>
          <w:sz w:val="22"/>
          <w:szCs w:val="22"/>
          <w:lang w:val="es-MX"/>
        </w:rPr>
        <w:t>ar</w:t>
      </w:r>
      <w:r w:rsidR="00C44C7E" w:rsidRPr="00C44C7E">
        <w:rPr>
          <w:rFonts w:ascii="Arial" w:hAnsi="Arial" w:cs="Arial"/>
          <w:sz w:val="22"/>
          <w:szCs w:val="22"/>
          <w:lang w:val="es-MX"/>
        </w:rPr>
        <w:t xml:space="preserve"> la satisfacción del cliente</w:t>
      </w:r>
      <w:r>
        <w:rPr>
          <w:rFonts w:ascii="Arial" w:hAnsi="Arial" w:cs="Arial"/>
          <w:sz w:val="22"/>
          <w:szCs w:val="22"/>
          <w:lang w:val="es-MX"/>
        </w:rPr>
        <w:t xml:space="preserve"> mediante una comunicación efectiva, valida y en tiempo tanto de los avances como de los riesgos y de los posibles cambios de estrategia.</w:t>
      </w:r>
    </w:p>
    <w:p w:rsidR="003E1BD4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C44C7E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logra la reducción</w:t>
      </w:r>
      <w:r w:rsidR="00C44C7E" w:rsidRPr="00C44C7E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 xml:space="preserve">de la desviación de </w:t>
      </w:r>
      <w:r w:rsidR="00C44C7E" w:rsidRPr="00C44C7E">
        <w:rPr>
          <w:rFonts w:ascii="Arial" w:hAnsi="Arial" w:cs="Arial"/>
          <w:sz w:val="22"/>
          <w:szCs w:val="22"/>
          <w:lang w:val="es-MX"/>
        </w:rPr>
        <w:t xml:space="preserve">los proyectos </w:t>
      </w:r>
      <w:r>
        <w:rPr>
          <w:rFonts w:ascii="Arial" w:hAnsi="Arial" w:cs="Arial"/>
          <w:sz w:val="22"/>
          <w:szCs w:val="22"/>
          <w:lang w:val="es-MX"/>
        </w:rPr>
        <w:t xml:space="preserve">respecto a </w:t>
      </w:r>
      <w:r w:rsidR="00C44C7E" w:rsidRPr="00C44C7E">
        <w:rPr>
          <w:rFonts w:ascii="Arial" w:hAnsi="Arial" w:cs="Arial"/>
          <w:sz w:val="22"/>
          <w:szCs w:val="22"/>
          <w:lang w:val="es-MX"/>
        </w:rPr>
        <w:t>los objetivos</w:t>
      </w:r>
      <w:r>
        <w:rPr>
          <w:rFonts w:ascii="Arial" w:hAnsi="Arial" w:cs="Arial"/>
          <w:sz w:val="22"/>
          <w:szCs w:val="22"/>
          <w:lang w:val="es-MX"/>
        </w:rPr>
        <w:t>, generada por la solicitud de requerimientos basados en factores personales independientes del negocio.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Objetivos</w:t>
      </w:r>
    </w:p>
    <w:p w:rsidR="0082089C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la estructura necesaria</w:t>
      </w:r>
      <w:r w:rsidR="003E1BD4">
        <w:rPr>
          <w:rFonts w:ascii="Arial" w:hAnsi="Arial" w:cs="Arial"/>
        </w:rPr>
        <w:t xml:space="preserve"> para mejorar resultados con disminución de esfuerzo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Determinar metodologías para los procesos repetibles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Mantener el objetivo de los procesos de acuerdo a los objetivos del proyecto y del negocio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Definir los objetivos de negocio para cada proyecto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Mantener Informadas a las áreas administrativas involucradas en el proyecto</w:t>
      </w:r>
    </w:p>
    <w:p w:rsidR="006E2B02" w:rsidRPr="00866F82" w:rsidRDefault="006E2B02" w:rsidP="00866F8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Desarrollar las competencias de gestión en el personal</w:t>
      </w: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lastRenderedPageBreak/>
        <w:t xml:space="preserve">Requerimientos </w:t>
      </w:r>
    </w:p>
    <w:p w:rsidR="0082089C" w:rsidRPr="00866F82" w:rsidRDefault="008B5FAD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oficina de administración de proyectos requiere de la participación activa de las áreas administrativas y el apoyo total de las mismas para el desarrollo y avance del área dentro del proceso actual de desarrollo, sin este apoyo el área tendrá una limitante en sus alcances así como importantes impedimentos en el cumplimiento de los objetivos y por lo tanto el logro de los beneficios que se pretenden lograr con la creación del área.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Alcance</w:t>
      </w:r>
    </w:p>
    <w:p w:rsidR="0082089C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oficina de administración de proyectos tiene un alcance definido por todos los proyectos de desarrollo de software, desde la participación con el área de negocio que adquiere o vende el proyecto hasta la participación en el área de negocio que entrega el proyecto.</w:t>
      </w:r>
    </w:p>
    <w:p w:rsidR="003E1BD4" w:rsidRDefault="003E1BD4" w:rsidP="00866F82">
      <w:pPr>
        <w:rPr>
          <w:rFonts w:ascii="Arial" w:hAnsi="Arial" w:cs="Arial"/>
          <w:sz w:val="22"/>
          <w:szCs w:val="22"/>
          <w:lang w:val="es-MX"/>
        </w:rPr>
      </w:pPr>
    </w:p>
    <w:p w:rsidR="003E1BD4" w:rsidRPr="00866F82" w:rsidRDefault="003E1BD4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PMO tiene participación activa en las áreas de desarrollo de software, pruebas, implementación, operación y soporte técnico o mesa de ayuda.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Funciones</w:t>
      </w:r>
    </w:p>
    <w:p w:rsidR="003E1BD4" w:rsidRPr="00866F82" w:rsidRDefault="00D22FDA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las reuniones mediante minutas</w:t>
      </w:r>
      <w:ins w:id="8" w:author="MLujan" w:date="2017-05-25T13:48:00Z">
        <w:r w:rsidR="00EB5776">
          <w:rPr>
            <w:rFonts w:ascii="Arial" w:hAnsi="Arial" w:cs="Arial"/>
          </w:rPr>
          <w:t>.</w:t>
        </w:r>
      </w:ins>
    </w:p>
    <w:p w:rsidR="00D22FDA" w:rsidRPr="00866F82" w:rsidRDefault="00D22FDA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los alcances de proyecto mediante minutas y documentos de visión y alcance</w:t>
      </w:r>
      <w:ins w:id="9" w:author="MLujan" w:date="2017-05-25T13:48:00Z">
        <w:r w:rsidR="00EB5776">
          <w:rPr>
            <w:rFonts w:ascii="Arial" w:hAnsi="Arial" w:cs="Arial"/>
          </w:rPr>
          <w:t>.</w:t>
        </w:r>
      </w:ins>
    </w:p>
    <w:p w:rsidR="00D22FDA" w:rsidRPr="00866F82" w:rsidRDefault="00D22FDA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la comunicación con los interesados del proyecto</w:t>
      </w:r>
      <w:ins w:id="10" w:author="MLujan" w:date="2017-05-25T13:48:00Z">
        <w:r w:rsidR="00EB5776">
          <w:rPr>
            <w:rFonts w:ascii="Arial" w:hAnsi="Arial" w:cs="Arial"/>
          </w:rPr>
          <w:t>.</w:t>
        </w:r>
      </w:ins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herramientas para la gestión de requerimientos</w:t>
      </w:r>
      <w:ins w:id="11" w:author="MLujan" w:date="2017-05-25T13:48:00Z">
        <w:r w:rsidR="00EB5776">
          <w:rPr>
            <w:rFonts w:ascii="Arial" w:hAnsi="Arial" w:cs="Arial"/>
          </w:rPr>
          <w:t>.</w:t>
        </w:r>
      </w:ins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el cumplimiento del desarrollo y su relación con los requerimientos</w:t>
      </w:r>
      <w:ins w:id="12" w:author="MLujan" w:date="2017-05-25T13:48:00Z">
        <w:r w:rsidR="00EB5776">
          <w:rPr>
            <w:rFonts w:ascii="Arial" w:hAnsi="Arial" w:cs="Arial"/>
          </w:rPr>
          <w:t>.</w:t>
        </w:r>
      </w:ins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herramientas y métodos de seguimiento de las tareas del proyecto</w:t>
      </w:r>
      <w:ins w:id="13" w:author="MLujan" w:date="2017-05-25T13:48:00Z">
        <w:r w:rsidR="00EB5776">
          <w:rPr>
            <w:rFonts w:ascii="Arial" w:hAnsi="Arial" w:cs="Arial"/>
          </w:rPr>
          <w:t>.</w:t>
        </w:r>
      </w:ins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el seguimiento de avance del proyecto</w:t>
      </w:r>
      <w:ins w:id="14" w:author="MLujan" w:date="2017-05-25T13:48:00Z">
        <w:r w:rsidR="00EB5776">
          <w:rPr>
            <w:rFonts w:ascii="Arial" w:hAnsi="Arial" w:cs="Arial"/>
          </w:rPr>
          <w:t>.</w:t>
        </w:r>
      </w:ins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Proporcionar métodos de revisión y retroalimentación de entregas</w:t>
      </w:r>
      <w:ins w:id="15" w:author="MLujan" w:date="2017-05-25T13:48:00Z">
        <w:r w:rsidR="00EB5776">
          <w:rPr>
            <w:rFonts w:ascii="Arial" w:hAnsi="Arial" w:cs="Arial"/>
          </w:rPr>
          <w:t>.</w:t>
        </w:r>
      </w:ins>
    </w:p>
    <w:p w:rsidR="00545459" w:rsidRPr="00866F82" w:rsidRDefault="00545459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Gestionar las revisiones de entregas, parciales o finales</w:t>
      </w:r>
      <w:bookmarkStart w:id="16" w:name="_GoBack"/>
      <w:bookmarkEnd w:id="16"/>
      <w:r w:rsidRPr="00866F82">
        <w:rPr>
          <w:rFonts w:ascii="Arial" w:hAnsi="Arial" w:cs="Arial"/>
        </w:rPr>
        <w:t>, de proyectos</w:t>
      </w:r>
      <w:ins w:id="17" w:author="MLujan" w:date="2017-05-25T13:48:00Z">
        <w:r w:rsidR="00EB5776">
          <w:rPr>
            <w:rFonts w:ascii="Arial" w:hAnsi="Arial" w:cs="Arial"/>
          </w:rPr>
          <w:t>.</w:t>
        </w:r>
      </w:ins>
    </w:p>
    <w:p w:rsidR="0082089C" w:rsidRPr="00866F82" w:rsidRDefault="003E1BD4" w:rsidP="00866F82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Controlar la cantidad de trabajo</w:t>
      </w:r>
      <w:r w:rsidR="00545459" w:rsidRPr="00866F82">
        <w:rPr>
          <w:rFonts w:ascii="Arial" w:hAnsi="Arial" w:cs="Arial"/>
        </w:rPr>
        <w:t xml:space="preserve"> solicitad</w:t>
      </w:r>
      <w:ins w:id="18" w:author="ILCE" w:date="2017-03-24T09:16:00Z">
        <w:r w:rsidR="00270E78">
          <w:rPr>
            <w:rFonts w:ascii="Arial" w:hAnsi="Arial" w:cs="Arial"/>
          </w:rPr>
          <w:t>o</w:t>
        </w:r>
      </w:ins>
      <w:del w:id="19" w:author="ILCE" w:date="2017-03-24T09:16:00Z">
        <w:r w:rsidR="00545459" w:rsidRPr="00866F82" w:rsidDel="00270E78">
          <w:rPr>
            <w:rFonts w:ascii="Arial" w:hAnsi="Arial" w:cs="Arial"/>
          </w:rPr>
          <w:delText>a</w:delText>
        </w:r>
      </w:del>
      <w:r w:rsidR="00545459" w:rsidRPr="00866F82">
        <w:rPr>
          <w:rFonts w:ascii="Arial" w:hAnsi="Arial" w:cs="Arial"/>
        </w:rPr>
        <w:t xml:space="preserve"> por el cliente</w:t>
      </w:r>
      <w:ins w:id="20" w:author="MLujan" w:date="2017-05-25T13:48:00Z">
        <w:r w:rsidR="00EB5776">
          <w:rPr>
            <w:rFonts w:ascii="Arial" w:hAnsi="Arial" w:cs="Arial"/>
          </w:rPr>
          <w:t>.</w:t>
        </w:r>
      </w:ins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>Fuera de alcance</w:t>
      </w:r>
    </w:p>
    <w:p w:rsidR="0082089C" w:rsidRDefault="00545459" w:rsidP="00866F82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Esta fuera del alcance de la oficina de administración de proyectos lo siguiente:</w:t>
      </w:r>
    </w:p>
    <w:p w:rsidR="00545459" w:rsidRPr="00866F82" w:rsidRDefault="00545459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Crear documentos completos de</w:t>
      </w:r>
      <w:r>
        <w:rPr>
          <w:rFonts w:ascii="Arial" w:hAnsi="Arial" w:cs="Arial"/>
        </w:rPr>
        <w:t>l proyecto relacionados con áreas fuera de la gestión, por ejemplo:</w:t>
      </w:r>
      <w:r w:rsidRPr="00866F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documentos de </w:t>
      </w:r>
      <w:r w:rsidRPr="00866F82">
        <w:rPr>
          <w:rFonts w:ascii="Arial" w:hAnsi="Arial" w:cs="Arial"/>
        </w:rPr>
        <w:t>requerimientos</w:t>
      </w:r>
      <w:r>
        <w:rPr>
          <w:rFonts w:ascii="Arial" w:hAnsi="Arial" w:cs="Arial"/>
        </w:rPr>
        <w:t xml:space="preserve">, control de cambios, </w:t>
      </w:r>
      <w:r w:rsidR="00E5390D">
        <w:rPr>
          <w:rFonts w:ascii="Arial" w:hAnsi="Arial" w:cs="Arial"/>
        </w:rPr>
        <w:t>riesgos, manuales y memorias técnicas</w:t>
      </w:r>
      <w:ins w:id="21" w:author="MLujan" w:date="2017-05-25T13:00:00Z">
        <w:r w:rsidR="00BA4E38">
          <w:rPr>
            <w:rFonts w:ascii="Arial" w:hAnsi="Arial" w:cs="Arial"/>
          </w:rPr>
          <w:t>.</w:t>
        </w:r>
      </w:ins>
      <w:del w:id="22" w:author="MLujan" w:date="2017-05-25T13:00:00Z">
        <w:r w:rsidR="00E5390D" w:rsidDel="00BA4E38">
          <w:rPr>
            <w:rFonts w:ascii="Arial" w:hAnsi="Arial" w:cs="Arial"/>
          </w:rPr>
          <w:delText xml:space="preserve"> </w:delText>
        </w:r>
      </w:del>
    </w:p>
    <w:p w:rsidR="00545459" w:rsidRDefault="00545459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866F82">
        <w:rPr>
          <w:rFonts w:ascii="Arial" w:hAnsi="Arial" w:cs="Arial"/>
        </w:rPr>
        <w:t>Aprobar documentación de proyecto que tenga impacto sobre el proyecto</w:t>
      </w:r>
      <w:ins w:id="23" w:author="MLujan" w:date="2017-05-25T13:00:00Z">
        <w:r w:rsidR="00BA4E38">
          <w:rPr>
            <w:rFonts w:ascii="Arial" w:hAnsi="Arial" w:cs="Arial"/>
          </w:rPr>
          <w:t>.</w:t>
        </w:r>
      </w:ins>
    </w:p>
    <w:p w:rsidR="00545459" w:rsidRDefault="00545459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Documentar los resultados de los procesos de desarrollo, la PMO integra esta información</w:t>
      </w:r>
      <w:r w:rsidR="008B5FAD">
        <w:rPr>
          <w:rFonts w:ascii="Arial" w:hAnsi="Arial" w:cs="Arial"/>
        </w:rPr>
        <w:t xml:space="preserve"> o la adecúa según solicitud del cliente,</w:t>
      </w:r>
      <w:r>
        <w:rPr>
          <w:rFonts w:ascii="Arial" w:hAnsi="Arial" w:cs="Arial"/>
        </w:rPr>
        <w:t xml:space="preserve"> pero no la genera</w:t>
      </w:r>
      <w:r w:rsidR="008B5FAD">
        <w:rPr>
          <w:rFonts w:ascii="Arial" w:hAnsi="Arial" w:cs="Arial"/>
        </w:rPr>
        <w:t xml:space="preserve"> de principio a fin</w:t>
      </w:r>
      <w:ins w:id="24" w:author="MLujan" w:date="2017-05-25T13:00:00Z">
        <w:r w:rsidR="00BA4E38">
          <w:rPr>
            <w:rFonts w:ascii="Arial" w:hAnsi="Arial" w:cs="Arial"/>
          </w:rPr>
          <w:t>.</w:t>
        </w:r>
      </w:ins>
    </w:p>
    <w:p w:rsidR="00545459" w:rsidRPr="00866F82" w:rsidRDefault="008B5FAD" w:rsidP="00866F8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Todo lo no indicado en este documento dentro de funciones y alcance</w:t>
      </w:r>
      <w:ins w:id="25" w:author="MLujan" w:date="2017-05-25T13:00:00Z">
        <w:r w:rsidR="00BA4E38">
          <w:rPr>
            <w:rFonts w:ascii="Arial" w:hAnsi="Arial" w:cs="Arial"/>
          </w:rPr>
          <w:t>.</w:t>
        </w:r>
      </w:ins>
    </w:p>
    <w:p w:rsidR="00545459" w:rsidRPr="00866F82" w:rsidRDefault="00545459" w:rsidP="00866F82">
      <w:pPr>
        <w:rPr>
          <w:rFonts w:ascii="Arial" w:hAnsi="Arial" w:cs="Arial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lastRenderedPageBreak/>
        <w:t>Estrategia</w:t>
      </w:r>
    </w:p>
    <w:p w:rsidR="0082089C" w:rsidRPr="00866F82" w:rsidRDefault="00545459" w:rsidP="00866F82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estrategia para el cumplimiento de lo anterior, es la interacción progresiva del área con las áreas de desarrollo y con los clientes, participando en las reuniones y dando resultados a corto plazo.</w:t>
      </w:r>
    </w:p>
    <w:p w:rsidR="0082089C" w:rsidRPr="00866F82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82089C" w:rsidRPr="00866F82" w:rsidRDefault="0082089C" w:rsidP="00866F82">
      <w:pPr>
        <w:pStyle w:val="Ttulo1"/>
        <w:rPr>
          <w:lang w:val="es-MX"/>
        </w:rPr>
      </w:pPr>
      <w:r w:rsidRPr="00866F82">
        <w:rPr>
          <w:lang w:val="es-MX"/>
        </w:rPr>
        <w:t xml:space="preserve">Criterios de </w:t>
      </w:r>
      <w:r w:rsidR="007D445C" w:rsidRPr="00866F82">
        <w:rPr>
          <w:lang w:val="es-MX"/>
        </w:rPr>
        <w:t>aceptación</w:t>
      </w:r>
    </w:p>
    <w:tbl>
      <w:tblPr>
        <w:tblStyle w:val="Tablaconcuadrcula"/>
        <w:tblW w:w="0" w:type="auto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557"/>
        <w:gridCol w:w="2268"/>
        <w:gridCol w:w="2410"/>
        <w:gridCol w:w="2693"/>
        <w:gridCol w:w="2590"/>
      </w:tblGrid>
      <w:tr w:rsidR="009625A3" w:rsidRPr="00E941BF" w:rsidTr="00866F82">
        <w:tc>
          <w:tcPr>
            <w:tcW w:w="557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ID</w:t>
            </w:r>
          </w:p>
        </w:tc>
        <w:tc>
          <w:tcPr>
            <w:tcW w:w="2268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2410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Pre-requisitos</w:t>
            </w:r>
          </w:p>
        </w:tc>
        <w:tc>
          <w:tcPr>
            <w:tcW w:w="2693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Actividad</w:t>
            </w:r>
          </w:p>
        </w:tc>
        <w:tc>
          <w:tcPr>
            <w:tcW w:w="2590" w:type="dxa"/>
            <w:shd w:val="clear" w:color="auto" w:fill="71DAFF"/>
          </w:tcPr>
          <w:p w:rsidR="009625A3" w:rsidRPr="00866F82" w:rsidRDefault="009625A3" w:rsidP="00866F8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66F82">
              <w:rPr>
                <w:rFonts w:ascii="Arial" w:hAnsi="Arial" w:cs="Arial"/>
                <w:b/>
                <w:sz w:val="22"/>
                <w:szCs w:val="22"/>
                <w:lang w:val="es-MX"/>
              </w:rPr>
              <w:t>Resultado esperado</w:t>
            </w:r>
          </w:p>
        </w:tc>
      </w:tr>
      <w:tr w:rsidR="009625A3" w:rsidRPr="00C80B4E" w:rsidTr="00866F82">
        <w:tc>
          <w:tcPr>
            <w:tcW w:w="557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2268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Documentación </w:t>
            </w:r>
          </w:p>
        </w:tc>
        <w:tc>
          <w:tcPr>
            <w:tcW w:w="241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Líder técnico </w:t>
            </w:r>
          </w:p>
        </w:tc>
        <w:tc>
          <w:tcPr>
            <w:tcW w:w="2693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Entrega de información técnica </w:t>
            </w:r>
          </w:p>
        </w:tc>
        <w:tc>
          <w:tcPr>
            <w:tcW w:w="259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Información en el formato solicitado</w:t>
            </w:r>
          </w:p>
        </w:tc>
      </w:tr>
      <w:tr w:rsidR="009625A3" w:rsidRPr="00C80B4E" w:rsidTr="00866F82">
        <w:tc>
          <w:tcPr>
            <w:tcW w:w="557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2268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Tableros visuales</w:t>
            </w:r>
          </w:p>
        </w:tc>
        <w:tc>
          <w:tcPr>
            <w:tcW w:w="241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Scrum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Master y espacio en la pared</w:t>
            </w:r>
          </w:p>
        </w:tc>
        <w:tc>
          <w:tcPr>
            <w:tcW w:w="2693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Crear y mantener tablero</w:t>
            </w:r>
          </w:p>
        </w:tc>
        <w:tc>
          <w:tcPr>
            <w:tcW w:w="2590" w:type="dxa"/>
          </w:tcPr>
          <w:p w:rsidR="009625A3" w:rsidRDefault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Ejecución y seguimiento de tablero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MX"/>
              </w:rPr>
              <w:t>Kanban</w:t>
            </w:r>
            <w:proofErr w:type="spellEnd"/>
          </w:p>
        </w:tc>
      </w:tr>
      <w:tr w:rsidR="00C80B4E" w:rsidRPr="00C80B4E" w:rsidTr="00C80B4E">
        <w:tc>
          <w:tcPr>
            <w:tcW w:w="557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2268" w:type="dxa"/>
          </w:tcPr>
          <w:p w:rsidR="00C80B4E" w:rsidRDefault="00E52A24" w:rsidP="00C80B4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Capacitación </w:t>
            </w:r>
          </w:p>
        </w:tc>
        <w:tc>
          <w:tcPr>
            <w:tcW w:w="2410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Disponibilidad</w:t>
            </w:r>
          </w:p>
        </w:tc>
        <w:tc>
          <w:tcPr>
            <w:tcW w:w="2693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Talleres de trabajo</w:t>
            </w:r>
          </w:p>
        </w:tc>
        <w:tc>
          <w:tcPr>
            <w:tcW w:w="2590" w:type="dxa"/>
          </w:tcPr>
          <w:p w:rsidR="00C80B4E" w:rsidRDefault="00E52A2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Implementación de lo visto en los talleres</w:t>
            </w:r>
          </w:p>
        </w:tc>
      </w:tr>
    </w:tbl>
    <w:p w:rsidR="0082089C" w:rsidRPr="007D445C" w:rsidRDefault="0082089C" w:rsidP="00866F82">
      <w:pPr>
        <w:rPr>
          <w:rFonts w:ascii="Arial" w:hAnsi="Arial" w:cs="Arial"/>
          <w:sz w:val="22"/>
          <w:szCs w:val="22"/>
          <w:lang w:val="es-MX"/>
        </w:rPr>
      </w:pPr>
    </w:p>
    <w:p w:rsidR="00D91EAB" w:rsidRPr="007D445C" w:rsidRDefault="00D91EAB" w:rsidP="00866F82">
      <w:pPr>
        <w:rPr>
          <w:rFonts w:ascii="Arial" w:hAnsi="Arial" w:cs="Arial"/>
          <w:sz w:val="22"/>
          <w:szCs w:val="22"/>
          <w:lang w:val="es-MX"/>
        </w:rPr>
      </w:pPr>
    </w:p>
    <w:p w:rsidR="001778F8" w:rsidRPr="00866F82" w:rsidRDefault="001778F8" w:rsidP="00866F82">
      <w:pPr>
        <w:rPr>
          <w:rFonts w:ascii="Arial" w:hAnsi="Arial" w:cs="Arial"/>
          <w:b/>
          <w:sz w:val="24"/>
          <w:szCs w:val="24"/>
          <w:lang w:val="es-MX"/>
        </w:rPr>
      </w:pPr>
    </w:p>
    <w:p w:rsidR="00BC453B" w:rsidRPr="00866F82" w:rsidRDefault="00BC453B" w:rsidP="00BC453B">
      <w:pPr>
        <w:ind w:left="284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C452E0" w:rsidRPr="00866F82" w:rsidRDefault="00C82869" w:rsidP="001754F2">
      <w:pPr>
        <w:ind w:left="7940" w:firstLine="397"/>
        <w:jc w:val="right"/>
        <w:rPr>
          <w:rFonts w:ascii="Arial" w:hAnsi="Arial" w:cs="Arial"/>
          <w:b/>
          <w:bCs/>
          <w:lang w:val="es-MX"/>
        </w:rPr>
      </w:pPr>
      <w:r w:rsidRPr="00866F82">
        <w:rPr>
          <w:rFonts w:ascii="Arial" w:hAnsi="Arial" w:cs="Arial"/>
          <w:lang w:val="es-MX"/>
        </w:rPr>
        <w:t>CÓDI</w:t>
      </w:r>
      <w:r>
        <w:rPr>
          <w:rFonts w:ascii="Arial" w:hAnsi="Arial" w:cs="Arial"/>
          <w:lang w:val="es-MX"/>
        </w:rPr>
        <w:t>G</w:t>
      </w:r>
      <w:r w:rsidRPr="00866F82">
        <w:rPr>
          <w:rFonts w:ascii="Arial" w:hAnsi="Arial" w:cs="Arial"/>
          <w:lang w:val="es-MX"/>
        </w:rPr>
        <w:t>O</w:t>
      </w:r>
      <w:r w:rsidR="00C452E0" w:rsidRPr="00866F82">
        <w:rPr>
          <w:rFonts w:ascii="Arial" w:hAnsi="Arial" w:cs="Arial"/>
          <w:lang w:val="es-MX"/>
        </w:rPr>
        <w:t xml:space="preserve">: </w:t>
      </w:r>
      <w:r w:rsidR="00C452E0" w:rsidRPr="00866F82">
        <w:rPr>
          <w:rFonts w:ascii="Arial" w:hAnsi="Arial" w:cs="Arial"/>
          <w:b/>
          <w:bCs/>
          <w:lang w:val="es-MX"/>
        </w:rPr>
        <w:t>F</w:t>
      </w:r>
      <w:r>
        <w:rPr>
          <w:rFonts w:ascii="Arial" w:hAnsi="Arial" w:cs="Arial"/>
          <w:b/>
          <w:bCs/>
          <w:lang w:val="es-MX"/>
        </w:rPr>
        <w:t>00-00?</w:t>
      </w:r>
    </w:p>
    <w:p w:rsidR="00C452E0" w:rsidRPr="00866F82" w:rsidRDefault="00C452E0" w:rsidP="001754F2">
      <w:pPr>
        <w:ind w:left="7940" w:firstLine="397"/>
        <w:jc w:val="right"/>
        <w:rPr>
          <w:rFonts w:ascii="Arial" w:hAnsi="Arial" w:cs="Arial"/>
          <w:b/>
          <w:bCs/>
          <w:lang w:val="es-MX"/>
        </w:rPr>
      </w:pPr>
      <w:r w:rsidRPr="00866F82">
        <w:rPr>
          <w:rFonts w:ascii="Arial" w:hAnsi="Arial" w:cs="Arial"/>
          <w:lang w:val="es-MX"/>
        </w:rPr>
        <w:t>EMISIÓN:</w:t>
      </w:r>
      <w:r w:rsidRPr="00866F82">
        <w:rPr>
          <w:rFonts w:ascii="Arial" w:hAnsi="Arial" w:cs="Arial"/>
          <w:b/>
          <w:bCs/>
          <w:lang w:val="es-MX"/>
        </w:rPr>
        <w:t xml:space="preserve"> </w:t>
      </w:r>
      <w:r w:rsidR="00C82869">
        <w:rPr>
          <w:rFonts w:ascii="Arial" w:hAnsi="Arial" w:cs="Arial"/>
          <w:b/>
          <w:bCs/>
          <w:lang w:val="es-MX"/>
        </w:rPr>
        <w:t>22</w:t>
      </w:r>
      <w:r w:rsidRPr="00866F82">
        <w:rPr>
          <w:rFonts w:ascii="Arial" w:hAnsi="Arial" w:cs="Arial"/>
          <w:b/>
          <w:bCs/>
          <w:lang w:val="es-MX"/>
        </w:rPr>
        <w:t>/</w:t>
      </w:r>
      <w:r w:rsidR="00C82869">
        <w:rPr>
          <w:rFonts w:ascii="Arial" w:hAnsi="Arial" w:cs="Arial"/>
          <w:b/>
          <w:bCs/>
          <w:lang w:val="es-MX"/>
        </w:rPr>
        <w:t>03</w:t>
      </w:r>
      <w:r w:rsidRPr="00866F82">
        <w:rPr>
          <w:rFonts w:ascii="Arial" w:hAnsi="Arial" w:cs="Arial"/>
          <w:b/>
          <w:bCs/>
          <w:lang w:val="es-MX"/>
        </w:rPr>
        <w:t>/</w:t>
      </w:r>
      <w:r w:rsidR="00C82869">
        <w:rPr>
          <w:rFonts w:ascii="Arial" w:hAnsi="Arial" w:cs="Arial"/>
          <w:b/>
          <w:bCs/>
          <w:lang w:val="es-MX"/>
        </w:rPr>
        <w:t>17</w:t>
      </w:r>
    </w:p>
    <w:p w:rsidR="00C452E0" w:rsidRPr="00866F82" w:rsidRDefault="00C452E0" w:rsidP="001754F2">
      <w:pPr>
        <w:ind w:left="7617" w:firstLine="720"/>
        <w:jc w:val="right"/>
        <w:rPr>
          <w:rFonts w:ascii="Arial" w:hAnsi="Arial" w:cs="Arial"/>
          <w:lang w:val="es-MX"/>
        </w:rPr>
      </w:pPr>
      <w:r w:rsidRPr="00866F82">
        <w:rPr>
          <w:rFonts w:ascii="Arial" w:hAnsi="Arial" w:cs="Arial"/>
          <w:lang w:val="es-MX"/>
        </w:rPr>
        <w:t xml:space="preserve">VERSIÓN: </w:t>
      </w:r>
      <w:r w:rsidRPr="00866F82">
        <w:rPr>
          <w:rFonts w:ascii="Arial" w:hAnsi="Arial" w:cs="Arial"/>
          <w:b/>
          <w:bCs/>
          <w:lang w:val="es-MX"/>
        </w:rPr>
        <w:t>DOS</w:t>
      </w:r>
      <w:r w:rsidR="00C82869">
        <w:rPr>
          <w:rFonts w:ascii="Arial" w:hAnsi="Arial" w:cs="Arial"/>
          <w:b/>
          <w:bCs/>
          <w:lang w:val="es-MX"/>
        </w:rPr>
        <w:t>?</w:t>
      </w:r>
    </w:p>
    <w:sectPr w:rsidR="00C452E0" w:rsidRPr="00866F82" w:rsidSect="00DD616E">
      <w:headerReference w:type="default" r:id="rId8"/>
      <w:footerReference w:type="default" r:id="rId9"/>
      <w:type w:val="continuous"/>
      <w:pgSz w:w="12240" w:h="15840" w:code="1"/>
      <w:pgMar w:top="1134" w:right="851" w:bottom="1134" w:left="851" w:header="720" w:footer="5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E55" w:rsidRDefault="00277E55">
      <w:r>
        <w:separator/>
      </w:r>
    </w:p>
  </w:endnote>
  <w:endnote w:type="continuationSeparator" w:id="0">
    <w:p w:rsidR="00277E55" w:rsidRDefault="0027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060" w:type="dxa"/>
      <w:tblInd w:w="804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1260"/>
      <w:gridCol w:w="1800"/>
    </w:tblGrid>
    <w:tr w:rsidR="00C452E0">
      <w:tc>
        <w:tcPr>
          <w:tcW w:w="1260" w:type="dxa"/>
        </w:tcPr>
        <w:p w:rsidR="00C452E0" w:rsidRDefault="00C452E0">
          <w:pPr>
            <w:pStyle w:val="Piedepgina"/>
            <w:jc w:val="right"/>
            <w:rPr>
              <w:rFonts w:ascii="Arial" w:hAnsi="Arial" w:cs="Arial"/>
              <w:sz w:val="16"/>
            </w:rPr>
          </w:pPr>
        </w:p>
      </w:tc>
      <w:tc>
        <w:tcPr>
          <w:tcW w:w="1800" w:type="dxa"/>
        </w:tcPr>
        <w:p w:rsidR="00C452E0" w:rsidRDefault="00C452E0">
          <w:pPr>
            <w:pStyle w:val="Piedepgina"/>
            <w:ind w:left="-108" w:right="-183"/>
            <w:rPr>
              <w:rFonts w:ascii="Arial" w:hAnsi="Arial" w:cs="Arial"/>
              <w:b/>
              <w:sz w:val="16"/>
            </w:rPr>
          </w:pPr>
        </w:p>
      </w:tc>
    </w:tr>
  </w:tbl>
  <w:p w:rsidR="00C452E0" w:rsidRDefault="00C452E0">
    <w:pPr>
      <w:pStyle w:val="Piedepgina"/>
      <w:rPr>
        <w:rStyle w:val="Nmerodepgina"/>
        <w:rFonts w:ascii="Times New Roman" w:hAnsi="Times New Roman"/>
        <w:i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E55" w:rsidRDefault="00277E55">
      <w:r>
        <w:separator/>
      </w:r>
    </w:p>
  </w:footnote>
  <w:footnote w:type="continuationSeparator" w:id="0">
    <w:p w:rsidR="00277E55" w:rsidRDefault="00277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E0" w:rsidRDefault="002416A7">
    <w:pPr>
      <w:pStyle w:val="Encabezado"/>
      <w:rPr>
        <w:u w:val="single"/>
        <w:lang w:val="es-ES"/>
      </w:rPr>
    </w:pPr>
    <w:r>
      <w:rPr>
        <w:rFonts w:ascii="Arial" w:hAnsi="Arial" w:cs="Arial"/>
        <w:b/>
        <w:bCs/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372110</wp:posOffset>
          </wp:positionH>
          <wp:positionV relativeFrom="paragraph">
            <wp:posOffset>-50165</wp:posOffset>
          </wp:positionV>
          <wp:extent cx="678180" cy="454660"/>
          <wp:effectExtent l="19050" t="0" r="7620" b="0"/>
          <wp:wrapNone/>
          <wp:docPr id="11" name="Imagen 11" descr="logoilcet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ilcetif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454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10C3">
      <w:rPr>
        <w:rFonts w:ascii="Arial" w:hAnsi="Arial" w:cs="Arial"/>
        <w:b/>
        <w:bCs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1245235</wp:posOffset>
              </wp:positionH>
              <wp:positionV relativeFrom="paragraph">
                <wp:posOffset>2540</wp:posOffset>
              </wp:positionV>
              <wp:extent cx="4730115" cy="457200"/>
              <wp:effectExtent l="0" t="254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01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52E0" w:rsidRDefault="00C452E0">
                          <w:pP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  <w:t xml:space="preserve">Coordinación de Tecnologías de Información y Comunicaciones </w:t>
                          </w:r>
                        </w:p>
                        <w:p w:rsidR="00C452E0" w:rsidRDefault="00C452E0">
                          <w:pPr>
                            <w:jc w:val="center"/>
                            <w:rPr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  <w:t>(CTIC)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98.05pt;margin-top:.2pt;width:372.4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QftAIAALo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" filled="f" stroked="f">
              <v:textbox>
                <w:txbxContent>
                  <w:p w:rsidR="00C452E0" w:rsidRDefault="00C452E0">
                    <w:pP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  <w:t xml:space="preserve">Coordinación de Tecnologías de Información y Comunicaciones </w:t>
                    </w:r>
                  </w:p>
                  <w:p w:rsidR="00C452E0" w:rsidRDefault="00C452E0">
                    <w:pPr>
                      <w:jc w:val="center"/>
                      <w:rPr>
                        <w:szCs w:val="24"/>
                        <w:lang w:val="es-MX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  <w:t>(CTIC)</w:t>
                    </w:r>
                  </w:p>
                </w:txbxContent>
              </v:textbox>
            </v:shape>
          </w:pict>
        </mc:Fallback>
      </mc:AlternateContent>
    </w:r>
  </w:p>
  <w:p w:rsidR="00C452E0" w:rsidRDefault="00C452E0">
    <w:pPr>
      <w:pStyle w:val="Encabezado"/>
      <w:rPr>
        <w:u w:val="single"/>
        <w:lang w:val="es-ES"/>
      </w:rPr>
    </w:pPr>
  </w:p>
  <w:p w:rsidR="00C452E0" w:rsidRDefault="00C452E0">
    <w:pPr>
      <w:pStyle w:val="Encabezado"/>
      <w:rPr>
        <w:u w:val="single"/>
        <w:lang w:val="es-ES"/>
      </w:rPr>
    </w:pPr>
  </w:p>
  <w:p w:rsidR="00C452E0" w:rsidRDefault="006E10C3">
    <w:pPr>
      <w:pStyle w:val="Encabezado"/>
      <w:rPr>
        <w:u w:val="single"/>
        <w:lang w:val="es-ES"/>
      </w:rPr>
    </w:pPr>
    <w:r>
      <w:rPr>
        <w:rFonts w:ascii="Arial" w:hAnsi="Arial" w:cs="Arial"/>
        <w:b/>
        <w:bCs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310515</wp:posOffset>
              </wp:positionH>
              <wp:positionV relativeFrom="paragraph">
                <wp:posOffset>11430</wp:posOffset>
              </wp:positionV>
              <wp:extent cx="6172200" cy="0"/>
              <wp:effectExtent l="34290" t="30480" r="32385" b="36195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E9ACE" id="Line 1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45pt,.9pt" to="510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" strokecolor="#339" strokeweight="4.5pt">
              <v:stroke linestyle="thinThick"/>
            </v:line>
          </w:pict>
        </mc:Fallback>
      </mc:AlternateContent>
    </w:r>
  </w:p>
  <w:p w:rsidR="0064291A" w:rsidRDefault="007E6711" w:rsidP="0064291A">
    <w:pPr>
      <w:pStyle w:val="Encabezado"/>
      <w:jc w:val="center"/>
      <w:rPr>
        <w:rFonts w:ascii="Arial" w:hAnsi="Arial" w:cs="Arial"/>
        <w:b/>
        <w:sz w:val="36"/>
        <w:szCs w:val="36"/>
        <w:lang w:val="es-ES"/>
      </w:rPr>
    </w:pPr>
    <w:r>
      <w:rPr>
        <w:rFonts w:ascii="Arial" w:hAnsi="Arial" w:cs="Arial"/>
        <w:b/>
        <w:sz w:val="36"/>
        <w:szCs w:val="36"/>
        <w:lang w:val="es-ES"/>
      </w:rPr>
      <w:t xml:space="preserve">Visión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CB9"/>
    <w:multiLevelType w:val="hybridMultilevel"/>
    <w:tmpl w:val="9FE22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50574"/>
    <w:multiLevelType w:val="hybridMultilevel"/>
    <w:tmpl w:val="DD8E14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5094E"/>
    <w:multiLevelType w:val="hybridMultilevel"/>
    <w:tmpl w:val="70C6E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75082"/>
    <w:multiLevelType w:val="hybridMultilevel"/>
    <w:tmpl w:val="B030C7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B7BBA"/>
    <w:multiLevelType w:val="hybridMultilevel"/>
    <w:tmpl w:val="C704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37B6"/>
    <w:multiLevelType w:val="hybridMultilevel"/>
    <w:tmpl w:val="E47CE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31E74"/>
    <w:multiLevelType w:val="hybridMultilevel"/>
    <w:tmpl w:val="F506A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00A31"/>
    <w:multiLevelType w:val="hybridMultilevel"/>
    <w:tmpl w:val="9FA86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81A50"/>
    <w:multiLevelType w:val="hybridMultilevel"/>
    <w:tmpl w:val="3BC6AA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884123"/>
    <w:multiLevelType w:val="hybridMultilevel"/>
    <w:tmpl w:val="CA326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E0428"/>
    <w:multiLevelType w:val="hybridMultilevel"/>
    <w:tmpl w:val="58B0B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65343"/>
    <w:multiLevelType w:val="hybridMultilevel"/>
    <w:tmpl w:val="111A5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27235"/>
    <w:multiLevelType w:val="hybridMultilevel"/>
    <w:tmpl w:val="BADAB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F28DB"/>
    <w:multiLevelType w:val="hybridMultilevel"/>
    <w:tmpl w:val="475E2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7854D2"/>
    <w:multiLevelType w:val="hybridMultilevel"/>
    <w:tmpl w:val="82A80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F34DCA"/>
    <w:multiLevelType w:val="hybridMultilevel"/>
    <w:tmpl w:val="08168C1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D08D94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8825C9"/>
    <w:multiLevelType w:val="hybridMultilevel"/>
    <w:tmpl w:val="904A11A0"/>
    <w:lvl w:ilvl="0" w:tplc="8DFA45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776C8"/>
    <w:multiLevelType w:val="hybridMultilevel"/>
    <w:tmpl w:val="3184EAB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2D1E36"/>
    <w:multiLevelType w:val="hybridMultilevel"/>
    <w:tmpl w:val="43FECC48"/>
    <w:lvl w:ilvl="0" w:tplc="143E10B8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65A54"/>
    <w:multiLevelType w:val="hybridMultilevel"/>
    <w:tmpl w:val="22FA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B27B9"/>
    <w:multiLevelType w:val="hybridMultilevel"/>
    <w:tmpl w:val="378A285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8D87A10"/>
    <w:multiLevelType w:val="hybridMultilevel"/>
    <w:tmpl w:val="F3EC6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C45B73"/>
    <w:multiLevelType w:val="hybridMultilevel"/>
    <w:tmpl w:val="8A346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8928CE"/>
    <w:multiLevelType w:val="hybridMultilevel"/>
    <w:tmpl w:val="365855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FDC729B"/>
    <w:multiLevelType w:val="hybridMultilevel"/>
    <w:tmpl w:val="0E3E9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9"/>
  </w:num>
  <w:num w:numId="6">
    <w:abstractNumId w:val="12"/>
  </w:num>
  <w:num w:numId="7">
    <w:abstractNumId w:val="13"/>
  </w:num>
  <w:num w:numId="8">
    <w:abstractNumId w:val="21"/>
  </w:num>
  <w:num w:numId="9">
    <w:abstractNumId w:val="2"/>
  </w:num>
  <w:num w:numId="10">
    <w:abstractNumId w:val="9"/>
  </w:num>
  <w:num w:numId="11">
    <w:abstractNumId w:val="22"/>
  </w:num>
  <w:num w:numId="12">
    <w:abstractNumId w:val="8"/>
  </w:num>
  <w:num w:numId="13">
    <w:abstractNumId w:val="14"/>
  </w:num>
  <w:num w:numId="14">
    <w:abstractNumId w:val="23"/>
  </w:num>
  <w:num w:numId="15">
    <w:abstractNumId w:val="20"/>
  </w:num>
  <w:num w:numId="16">
    <w:abstractNumId w:val="3"/>
  </w:num>
  <w:num w:numId="17">
    <w:abstractNumId w:val="5"/>
  </w:num>
  <w:num w:numId="18">
    <w:abstractNumId w:val="17"/>
  </w:num>
  <w:num w:numId="19">
    <w:abstractNumId w:val="15"/>
  </w:num>
  <w:num w:numId="20">
    <w:abstractNumId w:val="18"/>
  </w:num>
  <w:num w:numId="21">
    <w:abstractNumId w:val="16"/>
  </w:num>
  <w:num w:numId="22">
    <w:abstractNumId w:val="24"/>
  </w:num>
  <w:num w:numId="23">
    <w:abstractNumId w:val="10"/>
  </w:num>
  <w:num w:numId="24">
    <w:abstractNumId w:val="11"/>
  </w:num>
  <w:num w:numId="2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Lujan">
    <w15:presenceInfo w15:providerId="None" w15:userId="MLuj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efaultTableStyle w:val="Normal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genda Post Wizard Balloon" w:val="1"/>
  </w:docVars>
  <w:rsids>
    <w:rsidRoot w:val="00B151E1"/>
    <w:rsid w:val="00001CB5"/>
    <w:rsid w:val="00003D3D"/>
    <w:rsid w:val="0000482C"/>
    <w:rsid w:val="000132BF"/>
    <w:rsid w:val="00014429"/>
    <w:rsid w:val="00023922"/>
    <w:rsid w:val="00026DDC"/>
    <w:rsid w:val="00027970"/>
    <w:rsid w:val="0003117B"/>
    <w:rsid w:val="0003186F"/>
    <w:rsid w:val="00032FEC"/>
    <w:rsid w:val="0003372C"/>
    <w:rsid w:val="000422E5"/>
    <w:rsid w:val="000432FE"/>
    <w:rsid w:val="0004672A"/>
    <w:rsid w:val="000507FB"/>
    <w:rsid w:val="000537AC"/>
    <w:rsid w:val="00054118"/>
    <w:rsid w:val="000609EB"/>
    <w:rsid w:val="00065DD1"/>
    <w:rsid w:val="00070E26"/>
    <w:rsid w:val="0007117B"/>
    <w:rsid w:val="00072309"/>
    <w:rsid w:val="000736F0"/>
    <w:rsid w:val="000758DD"/>
    <w:rsid w:val="00076DB4"/>
    <w:rsid w:val="000813CA"/>
    <w:rsid w:val="00084A7F"/>
    <w:rsid w:val="00084B80"/>
    <w:rsid w:val="00085C73"/>
    <w:rsid w:val="00086F3D"/>
    <w:rsid w:val="0009549A"/>
    <w:rsid w:val="00097D8B"/>
    <w:rsid w:val="000A038D"/>
    <w:rsid w:val="000A0BF1"/>
    <w:rsid w:val="000A1B19"/>
    <w:rsid w:val="000A494C"/>
    <w:rsid w:val="000A6182"/>
    <w:rsid w:val="000B4790"/>
    <w:rsid w:val="000B4B37"/>
    <w:rsid w:val="000B55F8"/>
    <w:rsid w:val="000B7762"/>
    <w:rsid w:val="000C60E6"/>
    <w:rsid w:val="000D4CC4"/>
    <w:rsid w:val="000E1CBC"/>
    <w:rsid w:val="000E5BA3"/>
    <w:rsid w:val="000E71A2"/>
    <w:rsid w:val="000E7A67"/>
    <w:rsid w:val="000F2E34"/>
    <w:rsid w:val="000F721B"/>
    <w:rsid w:val="00101FB9"/>
    <w:rsid w:val="001042BC"/>
    <w:rsid w:val="00106D98"/>
    <w:rsid w:val="001115F8"/>
    <w:rsid w:val="00111967"/>
    <w:rsid w:val="001121D2"/>
    <w:rsid w:val="0011690D"/>
    <w:rsid w:val="00120ED6"/>
    <w:rsid w:val="0013124C"/>
    <w:rsid w:val="0013476B"/>
    <w:rsid w:val="00135D61"/>
    <w:rsid w:val="0013667C"/>
    <w:rsid w:val="00143635"/>
    <w:rsid w:val="00147B38"/>
    <w:rsid w:val="00152532"/>
    <w:rsid w:val="0016649E"/>
    <w:rsid w:val="001706E0"/>
    <w:rsid w:val="001754F2"/>
    <w:rsid w:val="00175D55"/>
    <w:rsid w:val="00177370"/>
    <w:rsid w:val="001778F8"/>
    <w:rsid w:val="0018055B"/>
    <w:rsid w:val="00184497"/>
    <w:rsid w:val="0018504B"/>
    <w:rsid w:val="00192036"/>
    <w:rsid w:val="00195DA4"/>
    <w:rsid w:val="00196ABA"/>
    <w:rsid w:val="001A229A"/>
    <w:rsid w:val="001A4FA7"/>
    <w:rsid w:val="001A5F4B"/>
    <w:rsid w:val="001A6F29"/>
    <w:rsid w:val="001B54E9"/>
    <w:rsid w:val="001B6AE4"/>
    <w:rsid w:val="001C46D7"/>
    <w:rsid w:val="001D272B"/>
    <w:rsid w:val="001D5D78"/>
    <w:rsid w:val="001E0CDE"/>
    <w:rsid w:val="001E33A0"/>
    <w:rsid w:val="001E58ED"/>
    <w:rsid w:val="001E5C0A"/>
    <w:rsid w:val="001F019E"/>
    <w:rsid w:val="001F44C1"/>
    <w:rsid w:val="00205590"/>
    <w:rsid w:val="002163CF"/>
    <w:rsid w:val="00236EDD"/>
    <w:rsid w:val="002416A7"/>
    <w:rsid w:val="00244346"/>
    <w:rsid w:val="00254206"/>
    <w:rsid w:val="00254355"/>
    <w:rsid w:val="00261969"/>
    <w:rsid w:val="00267B43"/>
    <w:rsid w:val="00270A1A"/>
    <w:rsid w:val="00270E78"/>
    <w:rsid w:val="00275CF7"/>
    <w:rsid w:val="00277E55"/>
    <w:rsid w:val="002829BD"/>
    <w:rsid w:val="00287B72"/>
    <w:rsid w:val="002904C6"/>
    <w:rsid w:val="00295D2B"/>
    <w:rsid w:val="002965A2"/>
    <w:rsid w:val="002970C5"/>
    <w:rsid w:val="00297765"/>
    <w:rsid w:val="002A0DB9"/>
    <w:rsid w:val="002A5635"/>
    <w:rsid w:val="002B02F6"/>
    <w:rsid w:val="002B0718"/>
    <w:rsid w:val="002D525B"/>
    <w:rsid w:val="002D6A5B"/>
    <w:rsid w:val="002E1055"/>
    <w:rsid w:val="002F16D3"/>
    <w:rsid w:val="002F1BD2"/>
    <w:rsid w:val="002F2834"/>
    <w:rsid w:val="002F53D0"/>
    <w:rsid w:val="00304488"/>
    <w:rsid w:val="003060AD"/>
    <w:rsid w:val="00310AE8"/>
    <w:rsid w:val="00312611"/>
    <w:rsid w:val="00323FFA"/>
    <w:rsid w:val="00326CD3"/>
    <w:rsid w:val="00337480"/>
    <w:rsid w:val="003402FB"/>
    <w:rsid w:val="00341F46"/>
    <w:rsid w:val="0034224A"/>
    <w:rsid w:val="003423F5"/>
    <w:rsid w:val="00350EFC"/>
    <w:rsid w:val="003553F3"/>
    <w:rsid w:val="0035576E"/>
    <w:rsid w:val="00357792"/>
    <w:rsid w:val="00361924"/>
    <w:rsid w:val="003653D3"/>
    <w:rsid w:val="0036618E"/>
    <w:rsid w:val="00371C87"/>
    <w:rsid w:val="00372468"/>
    <w:rsid w:val="00374AA4"/>
    <w:rsid w:val="00375EDE"/>
    <w:rsid w:val="00386BD5"/>
    <w:rsid w:val="003A20DE"/>
    <w:rsid w:val="003A5A13"/>
    <w:rsid w:val="003B3B03"/>
    <w:rsid w:val="003B3C79"/>
    <w:rsid w:val="003B4398"/>
    <w:rsid w:val="003B4948"/>
    <w:rsid w:val="003C152C"/>
    <w:rsid w:val="003C15E5"/>
    <w:rsid w:val="003C24EB"/>
    <w:rsid w:val="003C340B"/>
    <w:rsid w:val="003C5ECB"/>
    <w:rsid w:val="003C752D"/>
    <w:rsid w:val="003D36CC"/>
    <w:rsid w:val="003D5DB0"/>
    <w:rsid w:val="003D6263"/>
    <w:rsid w:val="003E0A86"/>
    <w:rsid w:val="003E1BD4"/>
    <w:rsid w:val="003F10AF"/>
    <w:rsid w:val="003F1BF0"/>
    <w:rsid w:val="003F2BB6"/>
    <w:rsid w:val="003F6931"/>
    <w:rsid w:val="004065DA"/>
    <w:rsid w:val="00415791"/>
    <w:rsid w:val="00415CCE"/>
    <w:rsid w:val="00421161"/>
    <w:rsid w:val="0043001B"/>
    <w:rsid w:val="00434441"/>
    <w:rsid w:val="00435477"/>
    <w:rsid w:val="00435B72"/>
    <w:rsid w:val="00436CE9"/>
    <w:rsid w:val="0043763E"/>
    <w:rsid w:val="00437B48"/>
    <w:rsid w:val="0044050A"/>
    <w:rsid w:val="00442B31"/>
    <w:rsid w:val="004431B4"/>
    <w:rsid w:val="00445193"/>
    <w:rsid w:val="00445E45"/>
    <w:rsid w:val="0044691D"/>
    <w:rsid w:val="00453163"/>
    <w:rsid w:val="00460983"/>
    <w:rsid w:val="00462CF3"/>
    <w:rsid w:val="00465038"/>
    <w:rsid w:val="00472CC8"/>
    <w:rsid w:val="004741B8"/>
    <w:rsid w:val="00481AEB"/>
    <w:rsid w:val="0049071E"/>
    <w:rsid w:val="00497208"/>
    <w:rsid w:val="004A232C"/>
    <w:rsid w:val="004A78B8"/>
    <w:rsid w:val="004B09EF"/>
    <w:rsid w:val="004C2AB6"/>
    <w:rsid w:val="004C3283"/>
    <w:rsid w:val="004D0485"/>
    <w:rsid w:val="004D14C2"/>
    <w:rsid w:val="004D2485"/>
    <w:rsid w:val="004D74E0"/>
    <w:rsid w:val="004E10D1"/>
    <w:rsid w:val="004E2974"/>
    <w:rsid w:val="004E2C9E"/>
    <w:rsid w:val="004E4792"/>
    <w:rsid w:val="004E6C18"/>
    <w:rsid w:val="004F17A1"/>
    <w:rsid w:val="0050202A"/>
    <w:rsid w:val="0050548D"/>
    <w:rsid w:val="00511C5B"/>
    <w:rsid w:val="00521CF4"/>
    <w:rsid w:val="00521E96"/>
    <w:rsid w:val="00522D13"/>
    <w:rsid w:val="005243BC"/>
    <w:rsid w:val="00530C68"/>
    <w:rsid w:val="0053414E"/>
    <w:rsid w:val="00536584"/>
    <w:rsid w:val="00541CED"/>
    <w:rsid w:val="005430E6"/>
    <w:rsid w:val="00543B4A"/>
    <w:rsid w:val="00545023"/>
    <w:rsid w:val="00545459"/>
    <w:rsid w:val="005472E5"/>
    <w:rsid w:val="00551E8F"/>
    <w:rsid w:val="00552CE4"/>
    <w:rsid w:val="00557CAF"/>
    <w:rsid w:val="00557D66"/>
    <w:rsid w:val="005646F3"/>
    <w:rsid w:val="00567B6A"/>
    <w:rsid w:val="0057588E"/>
    <w:rsid w:val="00575DA3"/>
    <w:rsid w:val="0057791C"/>
    <w:rsid w:val="005828B2"/>
    <w:rsid w:val="0058493B"/>
    <w:rsid w:val="00586A2A"/>
    <w:rsid w:val="00592FED"/>
    <w:rsid w:val="005A43C9"/>
    <w:rsid w:val="005A5465"/>
    <w:rsid w:val="005A55A9"/>
    <w:rsid w:val="005A5696"/>
    <w:rsid w:val="005B0433"/>
    <w:rsid w:val="005B5C5E"/>
    <w:rsid w:val="005B726A"/>
    <w:rsid w:val="005C250C"/>
    <w:rsid w:val="005E316C"/>
    <w:rsid w:val="005E72E7"/>
    <w:rsid w:val="005F0B17"/>
    <w:rsid w:val="005F50A7"/>
    <w:rsid w:val="005F6136"/>
    <w:rsid w:val="005F6386"/>
    <w:rsid w:val="005F7A0F"/>
    <w:rsid w:val="00604307"/>
    <w:rsid w:val="00613455"/>
    <w:rsid w:val="006153CB"/>
    <w:rsid w:val="006263A6"/>
    <w:rsid w:val="00626EDE"/>
    <w:rsid w:val="006319C0"/>
    <w:rsid w:val="00635604"/>
    <w:rsid w:val="00637424"/>
    <w:rsid w:val="0063760C"/>
    <w:rsid w:val="006405F1"/>
    <w:rsid w:val="0064291A"/>
    <w:rsid w:val="006462E2"/>
    <w:rsid w:val="00647885"/>
    <w:rsid w:val="0065413A"/>
    <w:rsid w:val="0065484A"/>
    <w:rsid w:val="006637BA"/>
    <w:rsid w:val="00666B5E"/>
    <w:rsid w:val="00666E27"/>
    <w:rsid w:val="00674673"/>
    <w:rsid w:val="006832CF"/>
    <w:rsid w:val="00692BCA"/>
    <w:rsid w:val="00697B9B"/>
    <w:rsid w:val="006A163B"/>
    <w:rsid w:val="006A2011"/>
    <w:rsid w:val="006A2CB4"/>
    <w:rsid w:val="006A4268"/>
    <w:rsid w:val="006A4C09"/>
    <w:rsid w:val="006A6C41"/>
    <w:rsid w:val="006B095C"/>
    <w:rsid w:val="006B7AA9"/>
    <w:rsid w:val="006D6856"/>
    <w:rsid w:val="006D796E"/>
    <w:rsid w:val="006E10C3"/>
    <w:rsid w:val="006E2B02"/>
    <w:rsid w:val="006E3D16"/>
    <w:rsid w:val="006E4C0C"/>
    <w:rsid w:val="006E66CE"/>
    <w:rsid w:val="006F3223"/>
    <w:rsid w:val="006F4D08"/>
    <w:rsid w:val="006F52AC"/>
    <w:rsid w:val="006F5BFB"/>
    <w:rsid w:val="00700D35"/>
    <w:rsid w:val="007026F3"/>
    <w:rsid w:val="00711664"/>
    <w:rsid w:val="0071555C"/>
    <w:rsid w:val="00717876"/>
    <w:rsid w:val="00722409"/>
    <w:rsid w:val="007230AE"/>
    <w:rsid w:val="00725AFE"/>
    <w:rsid w:val="00727D7B"/>
    <w:rsid w:val="007302D6"/>
    <w:rsid w:val="00735552"/>
    <w:rsid w:val="007376DE"/>
    <w:rsid w:val="00737E16"/>
    <w:rsid w:val="00737ED9"/>
    <w:rsid w:val="00741C72"/>
    <w:rsid w:val="00742A96"/>
    <w:rsid w:val="007452D9"/>
    <w:rsid w:val="00761769"/>
    <w:rsid w:val="00763BB5"/>
    <w:rsid w:val="0077719F"/>
    <w:rsid w:val="00780C35"/>
    <w:rsid w:val="00781A6F"/>
    <w:rsid w:val="00782D2E"/>
    <w:rsid w:val="00785142"/>
    <w:rsid w:val="0078796B"/>
    <w:rsid w:val="007976EF"/>
    <w:rsid w:val="007A51B0"/>
    <w:rsid w:val="007A5294"/>
    <w:rsid w:val="007A7048"/>
    <w:rsid w:val="007B7A2A"/>
    <w:rsid w:val="007C4BDB"/>
    <w:rsid w:val="007D1B76"/>
    <w:rsid w:val="007D28E2"/>
    <w:rsid w:val="007D445C"/>
    <w:rsid w:val="007D655F"/>
    <w:rsid w:val="007E4FCE"/>
    <w:rsid w:val="007E634A"/>
    <w:rsid w:val="007E6711"/>
    <w:rsid w:val="007F2E20"/>
    <w:rsid w:val="007F379C"/>
    <w:rsid w:val="007F3C46"/>
    <w:rsid w:val="007F455B"/>
    <w:rsid w:val="008018F5"/>
    <w:rsid w:val="00801E07"/>
    <w:rsid w:val="00802A60"/>
    <w:rsid w:val="0080332A"/>
    <w:rsid w:val="00803F8C"/>
    <w:rsid w:val="008069CB"/>
    <w:rsid w:val="008149EE"/>
    <w:rsid w:val="008150D8"/>
    <w:rsid w:val="0082089C"/>
    <w:rsid w:val="00822D33"/>
    <w:rsid w:val="00827D44"/>
    <w:rsid w:val="008330AF"/>
    <w:rsid w:val="00834C90"/>
    <w:rsid w:val="00840FCB"/>
    <w:rsid w:val="0084532F"/>
    <w:rsid w:val="00845802"/>
    <w:rsid w:val="008459C2"/>
    <w:rsid w:val="00851210"/>
    <w:rsid w:val="00853D0F"/>
    <w:rsid w:val="00863531"/>
    <w:rsid w:val="00866F82"/>
    <w:rsid w:val="00871A6E"/>
    <w:rsid w:val="00876DFD"/>
    <w:rsid w:val="00877DEC"/>
    <w:rsid w:val="00880713"/>
    <w:rsid w:val="0088575A"/>
    <w:rsid w:val="008857ED"/>
    <w:rsid w:val="00894DDD"/>
    <w:rsid w:val="008B4E6F"/>
    <w:rsid w:val="008B57CD"/>
    <w:rsid w:val="008B5FAD"/>
    <w:rsid w:val="008B64B0"/>
    <w:rsid w:val="008C3C86"/>
    <w:rsid w:val="008C44E7"/>
    <w:rsid w:val="008C6377"/>
    <w:rsid w:val="008C6BCC"/>
    <w:rsid w:val="008C6BEB"/>
    <w:rsid w:val="008C70EA"/>
    <w:rsid w:val="008D717E"/>
    <w:rsid w:val="008D7EAE"/>
    <w:rsid w:val="008E5A5B"/>
    <w:rsid w:val="008E73DC"/>
    <w:rsid w:val="008E7B99"/>
    <w:rsid w:val="00902808"/>
    <w:rsid w:val="00903986"/>
    <w:rsid w:val="00910FDA"/>
    <w:rsid w:val="00911E86"/>
    <w:rsid w:val="00917744"/>
    <w:rsid w:val="00924307"/>
    <w:rsid w:val="009364F3"/>
    <w:rsid w:val="00942EC8"/>
    <w:rsid w:val="0094317F"/>
    <w:rsid w:val="00945685"/>
    <w:rsid w:val="009501D5"/>
    <w:rsid w:val="0095199E"/>
    <w:rsid w:val="009551A7"/>
    <w:rsid w:val="009553D0"/>
    <w:rsid w:val="009571C1"/>
    <w:rsid w:val="009620ED"/>
    <w:rsid w:val="009625A3"/>
    <w:rsid w:val="00963176"/>
    <w:rsid w:val="00967F3A"/>
    <w:rsid w:val="00985136"/>
    <w:rsid w:val="00990EF2"/>
    <w:rsid w:val="00995DF2"/>
    <w:rsid w:val="00996819"/>
    <w:rsid w:val="009A38B8"/>
    <w:rsid w:val="009A4EF5"/>
    <w:rsid w:val="009A51FE"/>
    <w:rsid w:val="009A618E"/>
    <w:rsid w:val="009B3F9E"/>
    <w:rsid w:val="009C3EDA"/>
    <w:rsid w:val="009C543F"/>
    <w:rsid w:val="009C64AA"/>
    <w:rsid w:val="009D3E0F"/>
    <w:rsid w:val="009D679A"/>
    <w:rsid w:val="009D7943"/>
    <w:rsid w:val="009E0F59"/>
    <w:rsid w:val="009E230F"/>
    <w:rsid w:val="009E383E"/>
    <w:rsid w:val="009E553D"/>
    <w:rsid w:val="009F1736"/>
    <w:rsid w:val="009F48BF"/>
    <w:rsid w:val="00A04AD9"/>
    <w:rsid w:val="00A05753"/>
    <w:rsid w:val="00A1102B"/>
    <w:rsid w:val="00A11081"/>
    <w:rsid w:val="00A16506"/>
    <w:rsid w:val="00A16E68"/>
    <w:rsid w:val="00A31FCC"/>
    <w:rsid w:val="00A349A5"/>
    <w:rsid w:val="00A35E7F"/>
    <w:rsid w:val="00A42DFC"/>
    <w:rsid w:val="00A44844"/>
    <w:rsid w:val="00A52838"/>
    <w:rsid w:val="00A557B3"/>
    <w:rsid w:val="00A66CA8"/>
    <w:rsid w:val="00A66F42"/>
    <w:rsid w:val="00A70E99"/>
    <w:rsid w:val="00A82BAC"/>
    <w:rsid w:val="00A9425A"/>
    <w:rsid w:val="00A96D6F"/>
    <w:rsid w:val="00AA5E67"/>
    <w:rsid w:val="00AA5FB2"/>
    <w:rsid w:val="00AA63CC"/>
    <w:rsid w:val="00AA744A"/>
    <w:rsid w:val="00AB0363"/>
    <w:rsid w:val="00AB0778"/>
    <w:rsid w:val="00AB3F2F"/>
    <w:rsid w:val="00AB4A8B"/>
    <w:rsid w:val="00AB5A32"/>
    <w:rsid w:val="00AC1CE3"/>
    <w:rsid w:val="00AC5721"/>
    <w:rsid w:val="00AD04F2"/>
    <w:rsid w:val="00AD124C"/>
    <w:rsid w:val="00AD567B"/>
    <w:rsid w:val="00AE21F2"/>
    <w:rsid w:val="00AE4569"/>
    <w:rsid w:val="00AE5B79"/>
    <w:rsid w:val="00AF0D4B"/>
    <w:rsid w:val="00AF0FAE"/>
    <w:rsid w:val="00AF28CC"/>
    <w:rsid w:val="00AF4776"/>
    <w:rsid w:val="00AF62EB"/>
    <w:rsid w:val="00AF795E"/>
    <w:rsid w:val="00B011F0"/>
    <w:rsid w:val="00B028E2"/>
    <w:rsid w:val="00B052EB"/>
    <w:rsid w:val="00B061D1"/>
    <w:rsid w:val="00B1088B"/>
    <w:rsid w:val="00B12205"/>
    <w:rsid w:val="00B13AA6"/>
    <w:rsid w:val="00B151E1"/>
    <w:rsid w:val="00B158C8"/>
    <w:rsid w:val="00B15F2B"/>
    <w:rsid w:val="00B17DCA"/>
    <w:rsid w:val="00B21A9A"/>
    <w:rsid w:val="00B225D1"/>
    <w:rsid w:val="00B2588B"/>
    <w:rsid w:val="00B26B2C"/>
    <w:rsid w:val="00B26F1D"/>
    <w:rsid w:val="00B30CD1"/>
    <w:rsid w:val="00B33713"/>
    <w:rsid w:val="00B3671F"/>
    <w:rsid w:val="00B42B4E"/>
    <w:rsid w:val="00B4463A"/>
    <w:rsid w:val="00B45F5B"/>
    <w:rsid w:val="00B537B7"/>
    <w:rsid w:val="00B53A52"/>
    <w:rsid w:val="00B5549F"/>
    <w:rsid w:val="00B578F1"/>
    <w:rsid w:val="00B60606"/>
    <w:rsid w:val="00B630BC"/>
    <w:rsid w:val="00B6421D"/>
    <w:rsid w:val="00B72117"/>
    <w:rsid w:val="00B80347"/>
    <w:rsid w:val="00B93235"/>
    <w:rsid w:val="00BA4E38"/>
    <w:rsid w:val="00BB03B8"/>
    <w:rsid w:val="00BB10FE"/>
    <w:rsid w:val="00BB1B07"/>
    <w:rsid w:val="00BB3154"/>
    <w:rsid w:val="00BB4ABC"/>
    <w:rsid w:val="00BB7B28"/>
    <w:rsid w:val="00BC453B"/>
    <w:rsid w:val="00BC46CB"/>
    <w:rsid w:val="00BC4A3E"/>
    <w:rsid w:val="00BD3DAC"/>
    <w:rsid w:val="00BD6FB7"/>
    <w:rsid w:val="00BE258C"/>
    <w:rsid w:val="00BE29A5"/>
    <w:rsid w:val="00BF0D7C"/>
    <w:rsid w:val="00BF2EFD"/>
    <w:rsid w:val="00BF44BF"/>
    <w:rsid w:val="00C10011"/>
    <w:rsid w:val="00C10888"/>
    <w:rsid w:val="00C14EB2"/>
    <w:rsid w:val="00C151D9"/>
    <w:rsid w:val="00C220B7"/>
    <w:rsid w:val="00C22A70"/>
    <w:rsid w:val="00C2358D"/>
    <w:rsid w:val="00C25ECB"/>
    <w:rsid w:val="00C25FF5"/>
    <w:rsid w:val="00C30D06"/>
    <w:rsid w:val="00C34D6E"/>
    <w:rsid w:val="00C429C8"/>
    <w:rsid w:val="00C440B5"/>
    <w:rsid w:val="00C44C7E"/>
    <w:rsid w:val="00C44EEC"/>
    <w:rsid w:val="00C452E0"/>
    <w:rsid w:val="00C53C30"/>
    <w:rsid w:val="00C54702"/>
    <w:rsid w:val="00C54CD0"/>
    <w:rsid w:val="00C67F32"/>
    <w:rsid w:val="00C74A24"/>
    <w:rsid w:val="00C80B4E"/>
    <w:rsid w:val="00C81E2F"/>
    <w:rsid w:val="00C82869"/>
    <w:rsid w:val="00C85C26"/>
    <w:rsid w:val="00C86430"/>
    <w:rsid w:val="00C934E0"/>
    <w:rsid w:val="00C9539D"/>
    <w:rsid w:val="00CA41D5"/>
    <w:rsid w:val="00CB5607"/>
    <w:rsid w:val="00CD1AEE"/>
    <w:rsid w:val="00CD55AE"/>
    <w:rsid w:val="00CF2121"/>
    <w:rsid w:val="00CF3A9B"/>
    <w:rsid w:val="00CF3ED9"/>
    <w:rsid w:val="00CF50FE"/>
    <w:rsid w:val="00CF6C4A"/>
    <w:rsid w:val="00D01433"/>
    <w:rsid w:val="00D03A24"/>
    <w:rsid w:val="00D03DD0"/>
    <w:rsid w:val="00D04679"/>
    <w:rsid w:val="00D05211"/>
    <w:rsid w:val="00D07A4A"/>
    <w:rsid w:val="00D14B3D"/>
    <w:rsid w:val="00D150BF"/>
    <w:rsid w:val="00D163D8"/>
    <w:rsid w:val="00D17AE1"/>
    <w:rsid w:val="00D22FDA"/>
    <w:rsid w:val="00D234B9"/>
    <w:rsid w:val="00D3682C"/>
    <w:rsid w:val="00D36885"/>
    <w:rsid w:val="00D463D7"/>
    <w:rsid w:val="00D47D36"/>
    <w:rsid w:val="00D53826"/>
    <w:rsid w:val="00D57FF8"/>
    <w:rsid w:val="00D6062E"/>
    <w:rsid w:val="00D60D25"/>
    <w:rsid w:val="00D7128F"/>
    <w:rsid w:val="00D71349"/>
    <w:rsid w:val="00D76469"/>
    <w:rsid w:val="00D811CA"/>
    <w:rsid w:val="00D81A89"/>
    <w:rsid w:val="00D83FB5"/>
    <w:rsid w:val="00D91C89"/>
    <w:rsid w:val="00D91EAB"/>
    <w:rsid w:val="00D94308"/>
    <w:rsid w:val="00DA1900"/>
    <w:rsid w:val="00DA457C"/>
    <w:rsid w:val="00DA7176"/>
    <w:rsid w:val="00DB03B5"/>
    <w:rsid w:val="00DB08C2"/>
    <w:rsid w:val="00DB26E1"/>
    <w:rsid w:val="00DB2BB6"/>
    <w:rsid w:val="00DB697F"/>
    <w:rsid w:val="00DC00B9"/>
    <w:rsid w:val="00DC33F0"/>
    <w:rsid w:val="00DD2865"/>
    <w:rsid w:val="00DD2E0F"/>
    <w:rsid w:val="00DD616E"/>
    <w:rsid w:val="00DD78EA"/>
    <w:rsid w:val="00DE1229"/>
    <w:rsid w:val="00DE5833"/>
    <w:rsid w:val="00DF233E"/>
    <w:rsid w:val="00DF2D0F"/>
    <w:rsid w:val="00E007CC"/>
    <w:rsid w:val="00E01D36"/>
    <w:rsid w:val="00E07DC0"/>
    <w:rsid w:val="00E16225"/>
    <w:rsid w:val="00E17136"/>
    <w:rsid w:val="00E17559"/>
    <w:rsid w:val="00E17B73"/>
    <w:rsid w:val="00E23280"/>
    <w:rsid w:val="00E2538E"/>
    <w:rsid w:val="00E309EE"/>
    <w:rsid w:val="00E330B0"/>
    <w:rsid w:val="00E3498A"/>
    <w:rsid w:val="00E37FA9"/>
    <w:rsid w:val="00E42135"/>
    <w:rsid w:val="00E42DB7"/>
    <w:rsid w:val="00E508D6"/>
    <w:rsid w:val="00E52A24"/>
    <w:rsid w:val="00E5390D"/>
    <w:rsid w:val="00E55068"/>
    <w:rsid w:val="00E55987"/>
    <w:rsid w:val="00E6519A"/>
    <w:rsid w:val="00E67F61"/>
    <w:rsid w:val="00E73213"/>
    <w:rsid w:val="00E74420"/>
    <w:rsid w:val="00E748DD"/>
    <w:rsid w:val="00E843C0"/>
    <w:rsid w:val="00E90DC1"/>
    <w:rsid w:val="00E941BF"/>
    <w:rsid w:val="00EA044C"/>
    <w:rsid w:val="00EA25D4"/>
    <w:rsid w:val="00EB0873"/>
    <w:rsid w:val="00EB0B63"/>
    <w:rsid w:val="00EB2AC5"/>
    <w:rsid w:val="00EB343B"/>
    <w:rsid w:val="00EB3C43"/>
    <w:rsid w:val="00EB5776"/>
    <w:rsid w:val="00EC167D"/>
    <w:rsid w:val="00EC6833"/>
    <w:rsid w:val="00ED0910"/>
    <w:rsid w:val="00ED2566"/>
    <w:rsid w:val="00EE11EC"/>
    <w:rsid w:val="00EE396D"/>
    <w:rsid w:val="00EF60A6"/>
    <w:rsid w:val="00EF75AF"/>
    <w:rsid w:val="00F01D88"/>
    <w:rsid w:val="00F028E1"/>
    <w:rsid w:val="00F04379"/>
    <w:rsid w:val="00F079A1"/>
    <w:rsid w:val="00F105A0"/>
    <w:rsid w:val="00F169CF"/>
    <w:rsid w:val="00F221FC"/>
    <w:rsid w:val="00F359DB"/>
    <w:rsid w:val="00F36E7A"/>
    <w:rsid w:val="00F55844"/>
    <w:rsid w:val="00F759B6"/>
    <w:rsid w:val="00F82747"/>
    <w:rsid w:val="00F83393"/>
    <w:rsid w:val="00F84ED3"/>
    <w:rsid w:val="00F910BA"/>
    <w:rsid w:val="00F95B00"/>
    <w:rsid w:val="00FA0665"/>
    <w:rsid w:val="00FA5345"/>
    <w:rsid w:val="00FB0416"/>
    <w:rsid w:val="00FB2E23"/>
    <w:rsid w:val="00FC38DB"/>
    <w:rsid w:val="00FC4D76"/>
    <w:rsid w:val="00FC5228"/>
    <w:rsid w:val="00FD026F"/>
    <w:rsid w:val="00FD3139"/>
    <w:rsid w:val="00FE25ED"/>
    <w:rsid w:val="00FE2A7B"/>
    <w:rsid w:val="00FF164E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E5A7266E-4F03-4FDF-8E07-DFC3CA7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8F1"/>
    <w:rPr>
      <w:lang w:val="en-US" w:eastAsia="en-US"/>
    </w:rPr>
  </w:style>
  <w:style w:type="paragraph" w:styleId="Ttulo1">
    <w:name w:val="heading 1"/>
    <w:basedOn w:val="Normal"/>
    <w:next w:val="Normal"/>
    <w:qFormat/>
    <w:rsid w:val="00DD616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DD616E"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link w:val="Ttulo3Car"/>
    <w:qFormat/>
    <w:rsid w:val="008208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l1">
    <w:name w:val="Informal1"/>
    <w:basedOn w:val="Normal"/>
    <w:rsid w:val="00DD616E"/>
    <w:pPr>
      <w:spacing w:before="60" w:after="60"/>
    </w:pPr>
    <w:rPr>
      <w:sz w:val="24"/>
    </w:rPr>
  </w:style>
  <w:style w:type="paragraph" w:customStyle="1" w:styleId="Informal2">
    <w:name w:val="Informal2"/>
    <w:basedOn w:val="Informal1"/>
    <w:rsid w:val="00DD616E"/>
    <w:rPr>
      <w:rFonts w:ascii="Arial" w:hAnsi="Arial"/>
      <w:b/>
    </w:rPr>
  </w:style>
  <w:style w:type="paragraph" w:styleId="Encabezado">
    <w:name w:val="header"/>
    <w:basedOn w:val="Normal"/>
    <w:rsid w:val="00DD616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D616E"/>
    <w:pPr>
      <w:tabs>
        <w:tab w:val="center" w:pos="4320"/>
        <w:tab w:val="right" w:pos="8640"/>
      </w:tabs>
    </w:pPr>
  </w:style>
  <w:style w:type="paragraph" w:customStyle="1" w:styleId="KPMGTextoNivel1">
    <w:name w:val="KPMG Texto Nivel 1"/>
    <w:basedOn w:val="Ttulo1"/>
    <w:rsid w:val="00DD616E"/>
    <w:pPr>
      <w:keepNext w:val="0"/>
      <w:spacing w:before="0" w:after="120"/>
      <w:jc w:val="both"/>
      <w:outlineLvl w:val="9"/>
    </w:pPr>
    <w:rPr>
      <w:b w:val="0"/>
      <w:kern w:val="0"/>
      <w:sz w:val="24"/>
      <w:lang w:val="es-ES_tradnl"/>
    </w:rPr>
  </w:style>
  <w:style w:type="character" w:styleId="Nmerodepgina">
    <w:name w:val="page number"/>
    <w:rsid w:val="00DD616E"/>
    <w:rPr>
      <w:rFonts w:ascii="Arial" w:hAnsi="Arial"/>
      <w:i/>
      <w:sz w:val="16"/>
    </w:rPr>
  </w:style>
  <w:style w:type="paragraph" w:customStyle="1" w:styleId="KPMGPiedepgina">
    <w:name w:val="KPMG Pie de página"/>
    <w:basedOn w:val="Piedepgina"/>
    <w:rsid w:val="00DD616E"/>
    <w:pPr>
      <w:tabs>
        <w:tab w:val="clear" w:pos="4320"/>
        <w:tab w:val="clear" w:pos="8640"/>
        <w:tab w:val="center" w:pos="4419"/>
        <w:tab w:val="right" w:pos="8838"/>
      </w:tabs>
    </w:pPr>
    <w:rPr>
      <w:rFonts w:ascii="Arial" w:hAnsi="Arial"/>
      <w:noProof/>
      <w:sz w:val="16"/>
      <w:lang w:val="es-ES" w:eastAsia="es-ES"/>
    </w:rPr>
  </w:style>
  <w:style w:type="paragraph" w:styleId="Textoindependiente">
    <w:name w:val="Body Text"/>
    <w:basedOn w:val="Normal"/>
    <w:rsid w:val="00DD616E"/>
    <w:rPr>
      <w:rFonts w:ascii="Tahoma" w:hAnsi="Tahoma"/>
      <w:sz w:val="22"/>
      <w:lang w:val="es-ES"/>
    </w:rPr>
  </w:style>
  <w:style w:type="character" w:styleId="Refdecomentario">
    <w:name w:val="annotation reference"/>
    <w:semiHidden/>
    <w:rsid w:val="00DD616E"/>
    <w:rPr>
      <w:sz w:val="16"/>
      <w:szCs w:val="16"/>
    </w:rPr>
  </w:style>
  <w:style w:type="paragraph" w:styleId="Textocomentario">
    <w:name w:val="annotation text"/>
    <w:basedOn w:val="Normal"/>
    <w:semiHidden/>
    <w:rsid w:val="00DD616E"/>
  </w:style>
  <w:style w:type="paragraph" w:styleId="Textodeglobo">
    <w:name w:val="Balloon Text"/>
    <w:basedOn w:val="Normal"/>
    <w:semiHidden/>
    <w:rsid w:val="00DD61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D6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DD616E"/>
    <w:rPr>
      <w:color w:val="0000FF"/>
      <w:u w:val="single"/>
    </w:rPr>
  </w:style>
  <w:style w:type="paragraph" w:customStyle="1" w:styleId="textobase">
    <w:name w:val="textobase"/>
    <w:basedOn w:val="Normal"/>
    <w:rsid w:val="00DD616E"/>
    <w:pPr>
      <w:spacing w:before="100" w:beforeAutospacing="1" w:after="100" w:afterAutospacing="1"/>
      <w:jc w:val="both"/>
    </w:pPr>
    <w:rPr>
      <w:rFonts w:ascii="Verdana" w:hAnsi="Verdana"/>
      <w:color w:val="000000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9431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/>
    </w:rPr>
  </w:style>
  <w:style w:type="character" w:styleId="Textoennegrita">
    <w:name w:val="Strong"/>
    <w:basedOn w:val="Fuentedeprrafopredeter"/>
    <w:uiPriority w:val="22"/>
    <w:qFormat/>
    <w:rsid w:val="000B7762"/>
    <w:rPr>
      <w:b/>
      <w:bCs/>
    </w:rPr>
  </w:style>
  <w:style w:type="character" w:styleId="nfasis">
    <w:name w:val="Emphasis"/>
    <w:basedOn w:val="Fuentedeprrafopredeter"/>
    <w:uiPriority w:val="20"/>
    <w:qFormat/>
    <w:rsid w:val="00437B48"/>
    <w:rPr>
      <w:i/>
      <w:iCs/>
    </w:rPr>
  </w:style>
  <w:style w:type="character" w:customStyle="1" w:styleId="apple-converted-space">
    <w:name w:val="apple-converted-space"/>
    <w:basedOn w:val="Fuentedeprrafopredeter"/>
    <w:rsid w:val="00437B48"/>
  </w:style>
  <w:style w:type="character" w:customStyle="1" w:styleId="Ttulo3Car">
    <w:name w:val="Título 3 Car"/>
    <w:basedOn w:val="Fuentedeprrafopredeter"/>
    <w:link w:val="Ttulo3"/>
    <w:rsid w:val="0082089C"/>
    <w:rPr>
      <w:rFonts w:ascii="Arial" w:hAnsi="Arial" w:cs="Arial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%20Varios\Formatos%20Plantillas\PMPM0000PP08_Enlace%20Minu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A0232-CB68-4F63-BD4C-C7F76B3E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PMPM0000PP08_Enlace Minuta.dot</Template>
  <TotalTime>186</TotalTime>
  <Pages>4</Pages>
  <Words>835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Formato_Minuta</vt:lpstr>
    </vt:vector>
  </TitlesOfParts>
  <Company>KPMG Consulting</Company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Formato_Minuta</dc:title>
  <dc:subject>Scope/Approach</dc:subject>
  <dc:creator>jcariros</dc:creator>
  <cp:lastModifiedBy>MLujan</cp:lastModifiedBy>
  <cp:revision>21</cp:revision>
  <cp:lastPrinted>2015-05-29T15:34:00Z</cp:lastPrinted>
  <dcterms:created xsi:type="dcterms:W3CDTF">2017-03-22T17:58:00Z</dcterms:created>
  <dcterms:modified xsi:type="dcterms:W3CDTF">2017-05-25T18:48:00Z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1803602448</vt:i4>
  </property>
</Properties>
</file>